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D7FA25" w14:textId="53F95CDB" w:rsidR="009658DC" w:rsidRDefault="003B61AF">
      <w:pPr>
        <w:spacing w:before="0" w:after="0"/>
        <w:ind w:left="0" w:right="0"/>
        <w:contextualSpacing w:val="0"/>
        <w:jc w:val="center"/>
        <w:rPr>
          <w:rFonts w:ascii="Times New Roman" w:eastAsia="Arial" w:hAnsi="Times New Roman" w:cs="Times New Roman"/>
          <w:b/>
          <w:sz w:val="32"/>
          <w:szCs w:val="32"/>
        </w:rPr>
      </w:pPr>
      <w:r>
        <w:rPr>
          <w:rFonts w:ascii="Times New Roman" w:eastAsia="Arial" w:hAnsi="Times New Roman" w:cs="Times New Roman"/>
          <w:b/>
          <w:sz w:val="32"/>
          <w:szCs w:val="32"/>
        </w:rPr>
        <w:t xml:space="preserve">Project </w:t>
      </w:r>
      <w:r w:rsidR="00223419" w:rsidRPr="002A1A3A">
        <w:rPr>
          <w:rFonts w:ascii="Times New Roman" w:eastAsia="Arial" w:hAnsi="Times New Roman" w:cs="Times New Roman"/>
          <w:b/>
          <w:sz w:val="32"/>
          <w:szCs w:val="32"/>
        </w:rPr>
        <w:t>Contribution Agreement</w:t>
      </w:r>
    </w:p>
    <w:p w14:paraId="1DC2C481" w14:textId="4946F32C" w:rsidR="003B61AF" w:rsidRPr="002A1A3A" w:rsidRDefault="00D43199">
      <w:pPr>
        <w:spacing w:before="0" w:after="0"/>
        <w:ind w:left="0" w:right="0"/>
        <w:contextualSpacing w:val="0"/>
        <w:jc w:val="center"/>
        <w:rPr>
          <w:rFonts w:ascii="Times New Roman" w:hAnsi="Times New Roman" w:cs="Times New Roman"/>
          <w:sz w:val="32"/>
          <w:szCs w:val="32"/>
        </w:rPr>
      </w:pPr>
      <w:del w:id="0" w:author="Dave Thaler" w:date="2022-05-18T10:25:00Z">
        <w:r w:rsidRPr="00D43199" w:rsidDel="0090382F">
          <w:rPr>
            <w:rFonts w:ascii="Times New Roman" w:hAnsi="Times New Roman" w:cs="Times New Roman"/>
            <w:sz w:val="32"/>
            <w:szCs w:val="32"/>
            <w:highlight w:val="yellow"/>
          </w:rPr>
          <w:delText>[NAME OF PROJECT</w:delText>
        </w:r>
        <w:r w:rsidDel="0090382F">
          <w:rPr>
            <w:rFonts w:ascii="Times New Roman" w:hAnsi="Times New Roman" w:cs="Times New Roman"/>
            <w:sz w:val="32"/>
            <w:szCs w:val="32"/>
          </w:rPr>
          <w:delText>]</w:delText>
        </w:r>
      </w:del>
      <w:ins w:id="1" w:author="Dave Thaler" w:date="2022-05-18T10:25:00Z">
        <w:r w:rsidR="0090382F">
          <w:rPr>
            <w:rFonts w:ascii="Times New Roman" w:hAnsi="Times New Roman" w:cs="Times New Roman"/>
            <w:sz w:val="32"/>
            <w:szCs w:val="32"/>
          </w:rPr>
          <w:t>eBPF for W</w:t>
        </w:r>
      </w:ins>
      <w:ins w:id="2" w:author="Dave Thaler" w:date="2022-05-18T10:26:00Z">
        <w:r w:rsidR="0090382F">
          <w:rPr>
            <w:rFonts w:ascii="Times New Roman" w:hAnsi="Times New Roman" w:cs="Times New Roman"/>
            <w:sz w:val="32"/>
            <w:szCs w:val="32"/>
          </w:rPr>
          <w:t>i</w:t>
        </w:r>
      </w:ins>
      <w:ins w:id="3" w:author="Dave Thaler" w:date="2022-05-18T10:25:00Z">
        <w:r w:rsidR="0090382F">
          <w:rPr>
            <w:rFonts w:ascii="Times New Roman" w:hAnsi="Times New Roman" w:cs="Times New Roman"/>
            <w:sz w:val="32"/>
            <w:szCs w:val="32"/>
          </w:rPr>
          <w:t>ndow</w:t>
        </w:r>
      </w:ins>
      <w:ins w:id="4" w:author="Dave Thaler" w:date="2022-05-18T10:26:00Z">
        <w:r w:rsidR="0090382F">
          <w:rPr>
            <w:rFonts w:ascii="Times New Roman" w:hAnsi="Times New Roman" w:cs="Times New Roman"/>
            <w:sz w:val="32"/>
            <w:szCs w:val="32"/>
          </w:rPr>
          <w:t>s</w:t>
        </w:r>
      </w:ins>
    </w:p>
    <w:p w14:paraId="0AA42500"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562C3662"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792F2F15" w14:textId="55EB0BE3" w:rsidR="009658DC" w:rsidRPr="002A1A3A" w:rsidRDefault="005F346D" w:rsidP="00827C1C">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 xml:space="preserve">This </w:t>
      </w:r>
      <w:r w:rsidR="00223419" w:rsidRPr="002A1A3A">
        <w:rPr>
          <w:rFonts w:ascii="Times New Roman" w:eastAsia="Arial" w:hAnsi="Times New Roman" w:cs="Times New Roman"/>
        </w:rPr>
        <w:t xml:space="preserve">Contribution Agreement </w:t>
      </w:r>
      <w:r w:rsidRPr="002A1A3A">
        <w:rPr>
          <w:rFonts w:ascii="Times New Roman" w:eastAsia="Arial" w:hAnsi="Times New Roman" w:cs="Times New Roman"/>
        </w:rPr>
        <w:t>(“</w:t>
      </w:r>
      <w:r w:rsidR="00223419" w:rsidRPr="002A1A3A">
        <w:rPr>
          <w:rFonts w:ascii="Times New Roman" w:eastAsia="Arial" w:hAnsi="Times New Roman" w:cs="Times New Roman"/>
        </w:rPr>
        <w:t>Agreement</w:t>
      </w:r>
      <w:r w:rsidRPr="002A1A3A">
        <w:rPr>
          <w:rFonts w:ascii="Times New Roman" w:eastAsia="Arial" w:hAnsi="Times New Roman" w:cs="Times New Roman"/>
        </w:rPr>
        <w:t xml:space="preserve">”) is effective as </w:t>
      </w:r>
      <w:r w:rsidRPr="00BB4C29">
        <w:rPr>
          <w:rFonts w:ascii="Times New Roman" w:eastAsia="Arial" w:hAnsi="Times New Roman" w:cs="Times New Roman"/>
        </w:rPr>
        <w:t xml:space="preserve">of </w:t>
      </w:r>
      <w:r w:rsidR="00497EEF">
        <w:rPr>
          <w:rFonts w:ascii="Times New Roman" w:eastAsia="Arial" w:hAnsi="Times New Roman" w:cs="Times New Roman"/>
        </w:rPr>
        <w:t>__________  ____</w:t>
      </w:r>
      <w:r w:rsidR="00226C00">
        <w:rPr>
          <w:rFonts w:ascii="Times New Roman" w:eastAsia="Arial" w:hAnsi="Times New Roman" w:cs="Times New Roman"/>
        </w:rPr>
        <w:t>, 2019</w:t>
      </w:r>
      <w:r w:rsidR="00BB4C29">
        <w:rPr>
          <w:rFonts w:ascii="Times New Roman" w:eastAsia="Arial" w:hAnsi="Times New Roman" w:cs="Times New Roman"/>
        </w:rPr>
        <w:t xml:space="preserve"> </w:t>
      </w:r>
      <w:r w:rsidRPr="00BB4C29">
        <w:rPr>
          <w:rFonts w:ascii="Times New Roman" w:eastAsia="Arial" w:hAnsi="Times New Roman" w:cs="Times New Roman"/>
        </w:rPr>
        <w:t>by</w:t>
      </w:r>
      <w:r w:rsidRPr="002A1A3A">
        <w:rPr>
          <w:rFonts w:ascii="Times New Roman" w:eastAsia="Arial" w:hAnsi="Times New Roman" w:cs="Times New Roman"/>
        </w:rPr>
        <w:t xml:space="preserve"> and </w:t>
      </w:r>
      <w:r w:rsidR="00BB4C29">
        <w:rPr>
          <w:rFonts w:ascii="Times New Roman" w:eastAsia="Arial" w:hAnsi="Times New Roman" w:cs="Times New Roman"/>
        </w:rPr>
        <w:t>among</w:t>
      </w:r>
      <w:r w:rsidRPr="002A1A3A">
        <w:rPr>
          <w:rFonts w:ascii="Times New Roman" w:eastAsia="Arial" w:hAnsi="Times New Roman" w:cs="Times New Roman"/>
        </w:rPr>
        <w:t xml:space="preserve"> </w:t>
      </w:r>
      <w:r w:rsidR="006F764E">
        <w:rPr>
          <w:rFonts w:ascii="Times New Roman" w:eastAsia="Arial" w:hAnsi="Times New Roman" w:cs="Times New Roman"/>
        </w:rPr>
        <w:t>LF Projects, LLC, a Delaware series limited liability company</w:t>
      </w:r>
      <w:r w:rsidRPr="002A1A3A">
        <w:rPr>
          <w:rFonts w:ascii="Times New Roman" w:eastAsia="Arial" w:hAnsi="Times New Roman" w:cs="Times New Roman"/>
          <w:color w:val="FFFFFF"/>
        </w:rPr>
        <w:t xml:space="preserve"> </w:t>
      </w:r>
      <w:r w:rsidRPr="002A1A3A">
        <w:rPr>
          <w:rFonts w:ascii="Times New Roman" w:eastAsia="Arial" w:hAnsi="Times New Roman" w:cs="Times New Roman"/>
        </w:rPr>
        <w:t>(</w:t>
      </w:r>
      <w:r w:rsidR="00AB1AFC">
        <w:rPr>
          <w:rFonts w:ascii="Times New Roman" w:eastAsia="Arial" w:hAnsi="Times New Roman" w:cs="Times New Roman"/>
        </w:rPr>
        <w:t>“</w:t>
      </w:r>
      <w:r w:rsidRPr="002A1A3A">
        <w:rPr>
          <w:rFonts w:ascii="Times New Roman" w:eastAsia="Arial" w:hAnsi="Times New Roman" w:cs="Times New Roman"/>
        </w:rPr>
        <w:t>Assignee”)</w:t>
      </w:r>
      <w:r w:rsidR="008631DA">
        <w:rPr>
          <w:rFonts w:ascii="Times New Roman" w:eastAsia="Arial" w:hAnsi="Times New Roman" w:cs="Times New Roman"/>
        </w:rPr>
        <w:t xml:space="preserve">, having its place of business at </w:t>
      </w:r>
      <w:r w:rsidR="008631DA" w:rsidRPr="00142AE5">
        <w:rPr>
          <w:rFonts w:ascii="Times New Roman" w:eastAsia="Arial" w:hAnsi="Times New Roman" w:cs="Times New Roman"/>
        </w:rPr>
        <w:t>3500 S</w:t>
      </w:r>
      <w:r w:rsidR="008631DA">
        <w:rPr>
          <w:rFonts w:ascii="Times New Roman" w:eastAsia="Arial" w:hAnsi="Times New Roman" w:cs="Times New Roman"/>
        </w:rPr>
        <w:t>outh</w:t>
      </w:r>
      <w:r w:rsidR="008631DA" w:rsidRPr="00142AE5">
        <w:rPr>
          <w:rFonts w:ascii="Times New Roman" w:eastAsia="Arial" w:hAnsi="Times New Roman" w:cs="Times New Roman"/>
        </w:rPr>
        <w:t xml:space="preserve"> D</w:t>
      </w:r>
      <w:r w:rsidR="008631DA">
        <w:rPr>
          <w:rFonts w:ascii="Times New Roman" w:eastAsia="Arial" w:hAnsi="Times New Roman" w:cs="Times New Roman"/>
        </w:rPr>
        <w:t xml:space="preserve">upont Highway Suite AA101, Dover, </w:t>
      </w:r>
      <w:r w:rsidR="008631DA" w:rsidRPr="008631DA">
        <w:rPr>
          <w:rFonts w:ascii="Times New Roman" w:eastAsia="Arial" w:hAnsi="Times New Roman" w:cs="Times New Roman"/>
        </w:rPr>
        <w:t>DE 19901 USA</w:t>
      </w:r>
      <w:r w:rsidR="00827C1C" w:rsidRPr="002A1A3A">
        <w:rPr>
          <w:rFonts w:ascii="Times New Roman" w:eastAsia="Arial" w:hAnsi="Times New Roman" w:cs="Times New Roman"/>
        </w:rPr>
        <w:t xml:space="preserve">, </w:t>
      </w:r>
      <w:r w:rsidR="00D43199" w:rsidRPr="00D43199">
        <w:rPr>
          <w:rFonts w:ascii="Times New Roman" w:eastAsia="Arial" w:hAnsi="Times New Roman" w:cs="Times New Roman"/>
          <w:highlight w:val="yellow"/>
        </w:rPr>
        <w:t>[SERIES NAME]</w:t>
      </w:r>
      <w:r w:rsidR="00BB4C29">
        <w:rPr>
          <w:rFonts w:ascii="Times New Roman" w:eastAsia="Arial" w:hAnsi="Times New Roman" w:cs="Times New Roman"/>
        </w:rPr>
        <w:t xml:space="preserve"> (“Series”)</w:t>
      </w:r>
      <w:r w:rsidR="00E84AB9">
        <w:rPr>
          <w:rFonts w:ascii="Times New Roman" w:eastAsia="Arial" w:hAnsi="Times New Roman" w:cs="Times New Roman"/>
        </w:rPr>
        <w:t>,</w:t>
      </w:r>
      <w:r w:rsidR="008631DA">
        <w:rPr>
          <w:rFonts w:ascii="Times New Roman" w:eastAsia="Arial" w:hAnsi="Times New Roman" w:cs="Times New Roman"/>
        </w:rPr>
        <w:t xml:space="preserve"> having its place of business at </w:t>
      </w:r>
      <w:r w:rsidR="008631DA" w:rsidRPr="00142AE5">
        <w:rPr>
          <w:rFonts w:ascii="Times New Roman" w:eastAsia="Arial" w:hAnsi="Times New Roman" w:cs="Times New Roman"/>
        </w:rPr>
        <w:t>3500 S</w:t>
      </w:r>
      <w:r w:rsidR="008631DA">
        <w:rPr>
          <w:rFonts w:ascii="Times New Roman" w:eastAsia="Arial" w:hAnsi="Times New Roman" w:cs="Times New Roman"/>
        </w:rPr>
        <w:t>outh</w:t>
      </w:r>
      <w:r w:rsidR="008631DA" w:rsidRPr="00142AE5">
        <w:rPr>
          <w:rFonts w:ascii="Times New Roman" w:eastAsia="Arial" w:hAnsi="Times New Roman" w:cs="Times New Roman"/>
        </w:rPr>
        <w:t xml:space="preserve"> D</w:t>
      </w:r>
      <w:r w:rsidR="008631DA">
        <w:rPr>
          <w:rFonts w:ascii="Times New Roman" w:eastAsia="Arial" w:hAnsi="Times New Roman" w:cs="Times New Roman"/>
        </w:rPr>
        <w:t xml:space="preserve">upont Highway Suite AA101, Dover, </w:t>
      </w:r>
      <w:r w:rsidR="008631DA" w:rsidRPr="008631DA">
        <w:rPr>
          <w:rFonts w:ascii="Times New Roman" w:eastAsia="Arial" w:hAnsi="Times New Roman" w:cs="Times New Roman"/>
        </w:rPr>
        <w:t>DE 19901 USA</w:t>
      </w:r>
      <w:r w:rsidR="008631DA" w:rsidRPr="002A1A3A">
        <w:rPr>
          <w:rFonts w:ascii="Times New Roman" w:eastAsia="Arial" w:hAnsi="Times New Roman" w:cs="Times New Roman"/>
        </w:rPr>
        <w:t>,</w:t>
      </w:r>
      <w:r w:rsidRPr="002A1A3A">
        <w:rPr>
          <w:rFonts w:ascii="Times New Roman" w:eastAsia="Arial" w:hAnsi="Times New Roman" w:cs="Times New Roman"/>
        </w:rPr>
        <w:t xml:space="preserve"> and </w:t>
      </w:r>
      <w:del w:id="5" w:author="Dave Thaler" w:date="2022-05-18T10:26:00Z">
        <w:r w:rsidR="003B61AF" w:rsidDel="0090382F">
          <w:rPr>
            <w:rFonts w:ascii="Times New Roman" w:eastAsia="Arial" w:hAnsi="Times New Roman" w:cs="Times New Roman"/>
            <w:highlight w:val="yellow"/>
          </w:rPr>
          <w:delText>[</w:delText>
        </w:r>
        <w:r w:rsidR="00795D83" w:rsidDel="0090382F">
          <w:rPr>
            <w:rFonts w:ascii="Times New Roman" w:eastAsia="Arial" w:hAnsi="Times New Roman" w:cs="Times New Roman"/>
            <w:highlight w:val="yellow"/>
          </w:rPr>
          <w:delText>ASSIGNOR</w:delText>
        </w:r>
        <w:r w:rsidR="003B61AF" w:rsidDel="0090382F">
          <w:rPr>
            <w:rFonts w:ascii="Times New Roman" w:eastAsia="Arial" w:hAnsi="Times New Roman" w:cs="Times New Roman"/>
            <w:highlight w:val="yellow"/>
          </w:rPr>
          <w:delText>]</w:delText>
        </w:r>
      </w:del>
      <w:ins w:id="6" w:author="Dave Thaler" w:date="2022-05-18T10:26:00Z">
        <w:r w:rsidR="0090382F">
          <w:rPr>
            <w:rFonts w:ascii="Times New Roman" w:eastAsia="Arial" w:hAnsi="Times New Roman" w:cs="Times New Roman"/>
            <w:highlight w:val="yellow"/>
          </w:rPr>
          <w:t>Microsoft</w:t>
        </w:r>
      </w:ins>
      <w:r w:rsidRPr="002A1A3A">
        <w:rPr>
          <w:rFonts w:ascii="Times New Roman" w:eastAsia="Arial" w:hAnsi="Times New Roman" w:cs="Times New Roman"/>
          <w:highlight w:val="yellow"/>
        </w:rPr>
        <w:t xml:space="preserve">, a </w:t>
      </w:r>
      <w:del w:id="7" w:author="Dave Thaler" w:date="2022-05-18T10:26:00Z">
        <w:r w:rsidR="00AA3B56" w:rsidRPr="002A1A3A" w:rsidDel="0090382F">
          <w:rPr>
            <w:rFonts w:ascii="Times New Roman" w:eastAsia="Arial" w:hAnsi="Times New Roman" w:cs="Times New Roman"/>
            <w:highlight w:val="yellow"/>
          </w:rPr>
          <w:delText>[</w:delText>
        </w:r>
        <w:r w:rsidR="003B61AF" w:rsidDel="0090382F">
          <w:rPr>
            <w:rFonts w:ascii="Times New Roman" w:eastAsia="Arial" w:hAnsi="Times New Roman" w:cs="Times New Roman"/>
            <w:highlight w:val="yellow"/>
          </w:rPr>
          <w:delText>STATE</w:delText>
        </w:r>
        <w:r w:rsidR="00AA3B56" w:rsidRPr="002A1A3A" w:rsidDel="0090382F">
          <w:rPr>
            <w:rFonts w:ascii="Times New Roman" w:eastAsia="Arial" w:hAnsi="Times New Roman" w:cs="Times New Roman"/>
            <w:highlight w:val="yellow"/>
          </w:rPr>
          <w:delText>]</w:delText>
        </w:r>
      </w:del>
      <w:ins w:id="8" w:author="Dave Thaler" w:date="2022-05-18T10:26:00Z">
        <w:r w:rsidR="0090382F">
          <w:rPr>
            <w:rFonts w:ascii="Times New Roman" w:eastAsia="Arial" w:hAnsi="Times New Roman" w:cs="Times New Roman"/>
            <w:highlight w:val="yellow"/>
          </w:rPr>
          <w:t>Washington</w:t>
        </w:r>
      </w:ins>
      <w:r w:rsidRPr="002A1A3A">
        <w:rPr>
          <w:rFonts w:ascii="Times New Roman" w:eastAsia="Arial" w:hAnsi="Times New Roman" w:cs="Times New Roman"/>
          <w:highlight w:val="yellow"/>
        </w:rPr>
        <w:t xml:space="preserve"> </w:t>
      </w:r>
      <w:r w:rsidRPr="00BB4C29">
        <w:rPr>
          <w:rFonts w:ascii="Times New Roman" w:eastAsia="Arial" w:hAnsi="Times New Roman" w:cs="Times New Roman"/>
        </w:rPr>
        <w:t>corporation (“Assignor</w:t>
      </w:r>
      <w:r w:rsidR="00BB4C29" w:rsidRPr="00BB4C29">
        <w:rPr>
          <w:rFonts w:ascii="Times New Roman" w:eastAsia="Arial" w:hAnsi="Times New Roman" w:cs="Times New Roman"/>
        </w:rPr>
        <w:t>”)</w:t>
      </w:r>
      <w:r w:rsidR="008631DA">
        <w:rPr>
          <w:rFonts w:ascii="Times New Roman" w:eastAsia="Arial" w:hAnsi="Times New Roman" w:cs="Times New Roman"/>
        </w:rPr>
        <w:t xml:space="preserve">, having its place of business at </w:t>
      </w:r>
      <w:del w:id="9" w:author="Dave Thaler" w:date="2022-05-18T10:26:00Z">
        <w:r w:rsidR="008631DA" w:rsidRPr="008631DA" w:rsidDel="0090382F">
          <w:rPr>
            <w:rFonts w:ascii="Times New Roman" w:eastAsia="Arial" w:hAnsi="Times New Roman" w:cs="Times New Roman"/>
            <w:highlight w:val="yellow"/>
          </w:rPr>
          <w:delText>[_________________]</w:delText>
        </w:r>
      </w:del>
      <w:ins w:id="10" w:author="Dave Thaler" w:date="2022-05-18T10:26:00Z">
        <w:r w:rsidR="0090382F">
          <w:rPr>
            <w:rFonts w:ascii="Times New Roman" w:eastAsia="Arial" w:hAnsi="Times New Roman" w:cs="Times New Roman"/>
          </w:rPr>
          <w:t>Redmond, Washington</w:t>
        </w:r>
      </w:ins>
      <w:r w:rsidRPr="00BB4C29">
        <w:rPr>
          <w:rFonts w:ascii="Times New Roman" w:eastAsia="Arial" w:hAnsi="Times New Roman" w:cs="Times New Roman"/>
        </w:rPr>
        <w:t>.</w:t>
      </w:r>
    </w:p>
    <w:p w14:paraId="222E1E89"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5E562271" w14:textId="3B843D88" w:rsidR="009658DC" w:rsidRPr="002A1A3A" w:rsidRDefault="005F346D" w:rsidP="002A1A3A">
      <w:pPr>
        <w:pStyle w:val="ListParagraph"/>
        <w:numPr>
          <w:ilvl w:val="0"/>
          <w:numId w:val="4"/>
        </w:numPr>
        <w:spacing w:before="0" w:after="0"/>
        <w:ind w:right="0"/>
        <w:rPr>
          <w:rFonts w:ascii="Times New Roman" w:eastAsia="Arial" w:hAnsi="Times New Roman" w:cs="Times New Roman"/>
        </w:rPr>
      </w:pPr>
      <w:r w:rsidRPr="002A1A3A">
        <w:rPr>
          <w:rFonts w:ascii="Times New Roman" w:eastAsia="Arial" w:hAnsi="Times New Roman" w:cs="Times New Roman"/>
          <w:b/>
          <w:u w:val="single"/>
        </w:rPr>
        <w:t>Background</w:t>
      </w:r>
      <w:r w:rsidRPr="002A1A3A">
        <w:rPr>
          <w:rFonts w:ascii="Times New Roman" w:eastAsia="Arial" w:hAnsi="Times New Roman" w:cs="Times New Roman"/>
        </w:rPr>
        <w:t xml:space="preserve">. Assignor is the owner of the </w:t>
      </w:r>
      <w:ins w:id="11" w:author="Dave Thaler" w:date="2022-05-18T10:26:00Z">
        <w:r w:rsidR="0090382F">
          <w:rPr>
            <w:rFonts w:ascii="Times New Roman" w:eastAsia="Arial" w:hAnsi="Times New Roman" w:cs="Times New Roman"/>
          </w:rPr>
          <w:t>eBPF for Windows</w:t>
        </w:r>
      </w:ins>
      <w:del w:id="12" w:author="Dave Thaler" w:date="2022-05-18T10:26:00Z">
        <w:r w:rsidR="00D43199" w:rsidRPr="00D43199" w:rsidDel="0090382F">
          <w:rPr>
            <w:rFonts w:ascii="Times New Roman" w:eastAsia="Arial" w:hAnsi="Times New Roman" w:cs="Times New Roman"/>
            <w:highlight w:val="yellow"/>
          </w:rPr>
          <w:delText>[MARK]</w:delText>
        </w:r>
      </w:del>
      <w:r w:rsidR="00321E50">
        <w:rPr>
          <w:rFonts w:ascii="Times New Roman" w:eastAsia="Arial" w:hAnsi="Times New Roman" w:cs="Times New Roman"/>
        </w:rPr>
        <w:t xml:space="preserve"> </w:t>
      </w:r>
      <w:r w:rsidR="00142AE5">
        <w:rPr>
          <w:rFonts w:ascii="Times New Roman" w:eastAsia="Arial" w:hAnsi="Times New Roman" w:cs="Times New Roman"/>
        </w:rPr>
        <w:t xml:space="preserve">word mark and </w:t>
      </w:r>
      <w:ins w:id="13" w:author="Dave Thaler" w:date="2022-05-18T10:27:00Z">
        <w:r w:rsidR="0090382F">
          <w:rPr>
            <w:rFonts w:ascii="Times New Roman" w:eastAsia="Arial" w:hAnsi="Times New Roman" w:cs="Times New Roman"/>
          </w:rPr>
          <w:t>eBPF for Windows</w:t>
        </w:r>
      </w:ins>
      <w:del w:id="14" w:author="Dave Thaler" w:date="2022-05-18T10:27:00Z">
        <w:r w:rsidR="00D43199" w:rsidRPr="00D43199" w:rsidDel="0090382F">
          <w:rPr>
            <w:rFonts w:ascii="Times New Roman" w:eastAsia="Arial" w:hAnsi="Times New Roman" w:cs="Times New Roman"/>
            <w:highlight w:val="yellow"/>
          </w:rPr>
          <w:delText>[MARK]</w:delText>
        </w:r>
      </w:del>
      <w:r w:rsidR="00321E50">
        <w:rPr>
          <w:rFonts w:ascii="Times New Roman" w:eastAsia="Arial" w:hAnsi="Times New Roman" w:cs="Times New Roman"/>
        </w:rPr>
        <w:t xml:space="preserve"> </w:t>
      </w:r>
      <w:r w:rsidR="00E84AB9">
        <w:rPr>
          <w:rFonts w:ascii="Times New Roman" w:eastAsia="Arial" w:hAnsi="Times New Roman" w:cs="Times New Roman"/>
        </w:rPr>
        <w:t xml:space="preserve">design </w:t>
      </w:r>
      <w:r w:rsidR="00142AE5">
        <w:rPr>
          <w:rFonts w:ascii="Times New Roman" w:eastAsia="Arial" w:hAnsi="Times New Roman" w:cs="Times New Roman"/>
        </w:rPr>
        <w:t xml:space="preserve">and logo </w:t>
      </w:r>
      <w:r w:rsidR="00E84AB9">
        <w:rPr>
          <w:rFonts w:ascii="Times New Roman" w:eastAsia="Arial" w:hAnsi="Times New Roman" w:cs="Times New Roman"/>
        </w:rPr>
        <w:t>mark</w:t>
      </w:r>
      <w:r w:rsidR="00142AE5">
        <w:rPr>
          <w:rFonts w:ascii="Times New Roman" w:eastAsia="Arial" w:hAnsi="Times New Roman" w:cs="Times New Roman"/>
        </w:rPr>
        <w:t>s</w:t>
      </w:r>
      <w:r w:rsidR="00545E50" w:rsidRPr="002A1A3A">
        <w:rPr>
          <w:rFonts w:ascii="Times New Roman" w:eastAsia="Arial" w:hAnsi="Times New Roman" w:cs="Times New Roman"/>
        </w:rPr>
        <w:t xml:space="preserve">, including </w:t>
      </w:r>
      <w:r w:rsidR="00E84AB9">
        <w:rPr>
          <w:rFonts w:ascii="Times New Roman" w:eastAsia="Arial" w:hAnsi="Times New Roman" w:cs="Times New Roman"/>
        </w:rPr>
        <w:t>any</w:t>
      </w:r>
      <w:r w:rsidR="00545E50" w:rsidRPr="002A1A3A">
        <w:rPr>
          <w:rFonts w:ascii="Times New Roman" w:eastAsia="Arial" w:hAnsi="Times New Roman" w:cs="Times New Roman"/>
        </w:rPr>
        <w:t xml:space="preserve"> applications and registrations therefor</w:t>
      </w:r>
      <w:r w:rsidRPr="002A1A3A">
        <w:rPr>
          <w:rFonts w:ascii="Times New Roman" w:eastAsia="Arial" w:hAnsi="Times New Roman" w:cs="Times New Roman"/>
        </w:rPr>
        <w:t xml:space="preserve"> set forth in Schedule </w:t>
      </w:r>
      <w:r w:rsidR="00545E50" w:rsidRPr="002A1A3A">
        <w:rPr>
          <w:rFonts w:ascii="Times New Roman" w:eastAsia="Arial" w:hAnsi="Times New Roman" w:cs="Times New Roman"/>
        </w:rPr>
        <w:t>1</w:t>
      </w:r>
      <w:r w:rsidRPr="002A1A3A">
        <w:rPr>
          <w:rFonts w:ascii="Times New Roman" w:eastAsia="Arial" w:hAnsi="Times New Roman" w:cs="Times New Roman"/>
        </w:rPr>
        <w:t xml:space="preserve"> </w:t>
      </w:r>
      <w:r w:rsidR="00545E50" w:rsidRPr="002A1A3A">
        <w:rPr>
          <w:rFonts w:ascii="Times New Roman" w:eastAsia="Arial" w:hAnsi="Times New Roman" w:cs="Times New Roman"/>
        </w:rPr>
        <w:t xml:space="preserve">to the Assignment attached hereto as Exhibit A </w:t>
      </w:r>
      <w:r w:rsidRPr="002A1A3A">
        <w:rPr>
          <w:rFonts w:ascii="Times New Roman" w:eastAsia="Arial" w:hAnsi="Times New Roman" w:cs="Times New Roman"/>
        </w:rPr>
        <w:t>(</w:t>
      </w:r>
      <w:r w:rsidR="00E84AB9">
        <w:rPr>
          <w:rFonts w:ascii="Times New Roman" w:eastAsia="Arial" w:hAnsi="Times New Roman" w:cs="Times New Roman"/>
        </w:rPr>
        <w:t xml:space="preserve">collectively, the </w:t>
      </w:r>
      <w:r w:rsidRPr="002A1A3A">
        <w:rPr>
          <w:rFonts w:ascii="Times New Roman" w:eastAsia="Arial" w:hAnsi="Times New Roman" w:cs="Times New Roman"/>
        </w:rPr>
        <w:t xml:space="preserve">“Trademarks”).  Assignor wishes to assign the rights to such Trademarks to Assignee </w:t>
      </w:r>
      <w:r w:rsidR="001700E0" w:rsidRPr="002A1A3A">
        <w:rPr>
          <w:rFonts w:ascii="Times New Roman" w:eastAsia="Arial" w:hAnsi="Times New Roman" w:cs="Times New Roman"/>
        </w:rPr>
        <w:t xml:space="preserve">in connection with the establishment of the </w:t>
      </w:r>
      <w:del w:id="15" w:author="Dave Thaler" w:date="2022-05-18T10:23:00Z">
        <w:r w:rsidR="005910DE" w:rsidRPr="00D43199" w:rsidDel="0090382F">
          <w:rPr>
            <w:rFonts w:ascii="Times New Roman" w:eastAsia="Arial" w:hAnsi="Times New Roman" w:cs="Times New Roman"/>
            <w:highlight w:val="yellow"/>
          </w:rPr>
          <w:delText>[</w:delText>
        </w:r>
        <w:r w:rsidR="005910DE" w:rsidDel="0090382F">
          <w:rPr>
            <w:rFonts w:ascii="Times New Roman" w:eastAsia="Arial" w:hAnsi="Times New Roman" w:cs="Times New Roman"/>
            <w:highlight w:val="yellow"/>
          </w:rPr>
          <w:delText>PROJECT NAME</w:delText>
        </w:r>
        <w:r w:rsidR="005910DE" w:rsidRPr="00D43199" w:rsidDel="0090382F">
          <w:rPr>
            <w:rFonts w:ascii="Times New Roman" w:eastAsia="Arial" w:hAnsi="Times New Roman" w:cs="Times New Roman"/>
            <w:highlight w:val="yellow"/>
          </w:rPr>
          <w:delText>]</w:delText>
        </w:r>
      </w:del>
      <w:ins w:id="16" w:author="Dave Thaler" w:date="2022-05-18T10:23:00Z">
        <w:r w:rsidR="0090382F">
          <w:rPr>
            <w:rFonts w:ascii="Times New Roman" w:eastAsia="Arial" w:hAnsi="Times New Roman" w:cs="Times New Roman"/>
          </w:rPr>
          <w:t>eBPF for</w:t>
        </w:r>
      </w:ins>
      <w:ins w:id="17" w:author="Dave Thaler" w:date="2022-05-18T10:24:00Z">
        <w:r w:rsidR="0090382F">
          <w:rPr>
            <w:rFonts w:ascii="Times New Roman" w:eastAsia="Arial" w:hAnsi="Times New Roman" w:cs="Times New Roman"/>
          </w:rPr>
          <w:t xml:space="preserve"> Windows</w:t>
        </w:r>
      </w:ins>
      <w:r w:rsidR="005910DE">
        <w:rPr>
          <w:rFonts w:ascii="Times New Roman" w:eastAsia="Arial" w:hAnsi="Times New Roman" w:cs="Times New Roman"/>
        </w:rPr>
        <w:t xml:space="preserve"> </w:t>
      </w:r>
      <w:r w:rsidR="00AB1AFC">
        <w:rPr>
          <w:rFonts w:ascii="Times New Roman" w:eastAsia="Arial" w:hAnsi="Times New Roman" w:cs="Times New Roman"/>
        </w:rPr>
        <w:t>p</w:t>
      </w:r>
      <w:r w:rsidR="00E84AB9">
        <w:rPr>
          <w:rFonts w:ascii="Times New Roman" w:eastAsia="Arial" w:hAnsi="Times New Roman" w:cs="Times New Roman"/>
        </w:rPr>
        <w:t xml:space="preserve">roject as </w:t>
      </w:r>
      <w:r w:rsidR="00AB1AFC">
        <w:rPr>
          <w:rFonts w:ascii="Times New Roman" w:eastAsia="Arial" w:hAnsi="Times New Roman" w:cs="Times New Roman"/>
        </w:rPr>
        <w:t>the Series</w:t>
      </w:r>
      <w:r w:rsidRPr="002A1A3A">
        <w:rPr>
          <w:rFonts w:ascii="Times New Roman" w:eastAsia="Arial" w:hAnsi="Times New Roman" w:cs="Times New Roman"/>
        </w:rPr>
        <w:t>.</w:t>
      </w:r>
    </w:p>
    <w:p w14:paraId="29743D7E" w14:textId="77777777" w:rsidR="009658DC" w:rsidRPr="002A1A3A" w:rsidRDefault="009658DC" w:rsidP="002F1B58">
      <w:pPr>
        <w:spacing w:before="0" w:after="0"/>
        <w:ind w:left="0" w:right="0"/>
        <w:contextualSpacing w:val="0"/>
        <w:rPr>
          <w:rFonts w:ascii="Times New Roman" w:hAnsi="Times New Roman" w:cs="Times New Roman"/>
        </w:rPr>
      </w:pPr>
    </w:p>
    <w:p w14:paraId="3679624F" w14:textId="4B45B826" w:rsidR="009D471D" w:rsidRDefault="005F346D" w:rsidP="000860DF">
      <w:pPr>
        <w:pStyle w:val="ListParagraph"/>
        <w:numPr>
          <w:ilvl w:val="0"/>
          <w:numId w:val="4"/>
        </w:numPr>
        <w:spacing w:before="0" w:after="0"/>
        <w:ind w:right="0"/>
        <w:rPr>
          <w:rFonts w:ascii="Times New Roman" w:eastAsia="Arial" w:hAnsi="Times New Roman" w:cs="Times New Roman"/>
        </w:rPr>
      </w:pPr>
      <w:r w:rsidRPr="002A1A3A">
        <w:rPr>
          <w:rFonts w:ascii="Times New Roman" w:eastAsia="Arial" w:hAnsi="Times New Roman" w:cs="Times New Roman"/>
          <w:b/>
          <w:u w:val="single"/>
        </w:rPr>
        <w:t>Assignment</w:t>
      </w:r>
      <w:r w:rsidR="002A1A3A">
        <w:rPr>
          <w:rFonts w:ascii="Times New Roman" w:eastAsia="Arial" w:hAnsi="Times New Roman" w:cs="Times New Roman"/>
          <w:b/>
          <w:u w:val="single"/>
        </w:rPr>
        <w:t xml:space="preserve"> of </w:t>
      </w:r>
      <w:r w:rsidR="000860DF">
        <w:rPr>
          <w:rFonts w:ascii="Times New Roman" w:eastAsia="Arial" w:hAnsi="Times New Roman" w:cs="Times New Roman"/>
          <w:b/>
          <w:u w:val="single"/>
        </w:rPr>
        <w:t>Trademarks</w:t>
      </w:r>
      <w:r w:rsidRPr="002A1A3A">
        <w:rPr>
          <w:rFonts w:ascii="Times New Roman" w:eastAsia="Arial" w:hAnsi="Times New Roman" w:cs="Times New Roman"/>
        </w:rPr>
        <w:t>.  For good and adequate consideration, the receipt and sufficiency of which is hereby acknowledged, Assignor hereby assigns to Assignee</w:t>
      </w:r>
      <w:r w:rsidR="00497D05" w:rsidRPr="002A1A3A">
        <w:rPr>
          <w:rFonts w:ascii="Times New Roman" w:eastAsia="Arial" w:hAnsi="Times New Roman" w:cs="Times New Roman"/>
        </w:rPr>
        <w:t>, its successors and assigns, in perpetuity</w:t>
      </w:r>
      <w:r w:rsidRPr="002A1A3A">
        <w:rPr>
          <w:rFonts w:ascii="Times New Roman" w:eastAsia="Arial" w:hAnsi="Times New Roman" w:cs="Times New Roman"/>
        </w:rPr>
        <w:t xml:space="preserve"> all rights, title and interest as Assignor may possess</w:t>
      </w:r>
      <w:r w:rsidR="00497D05" w:rsidRPr="002A1A3A">
        <w:rPr>
          <w:rFonts w:ascii="Times New Roman" w:eastAsia="Arial" w:hAnsi="Times New Roman" w:cs="Times New Roman"/>
        </w:rPr>
        <w:t>, anywhere in the world,</w:t>
      </w:r>
      <w:r w:rsidRPr="002A1A3A">
        <w:rPr>
          <w:rFonts w:ascii="Times New Roman" w:eastAsia="Arial" w:hAnsi="Times New Roman" w:cs="Times New Roman"/>
        </w:rPr>
        <w:t xml:space="preserve"> in and to</w:t>
      </w:r>
      <w:r w:rsidR="000860DF">
        <w:rPr>
          <w:rFonts w:ascii="Times New Roman" w:eastAsia="Arial" w:hAnsi="Times New Roman" w:cs="Times New Roman"/>
        </w:rPr>
        <w:t xml:space="preserve"> </w:t>
      </w:r>
      <w:r w:rsidRPr="000860DF">
        <w:rPr>
          <w:rFonts w:ascii="Times New Roman" w:eastAsia="Arial" w:hAnsi="Times New Roman" w:cs="Times New Roman"/>
        </w:rPr>
        <w:t>the Trademarks, together with (i) the goodwill symbolized by said Trademarks, (ii) the business or portion of the business to which the Trademarks pertain, (iii) all registrations and applications (including intent-to-use applications) for the Trademarks</w:t>
      </w:r>
      <w:r w:rsidR="00223419" w:rsidRPr="000860DF">
        <w:rPr>
          <w:rFonts w:ascii="Times New Roman" w:eastAsia="Arial" w:hAnsi="Times New Roman" w:cs="Times New Roman"/>
        </w:rPr>
        <w:t xml:space="preserve"> pursuant to the Assignment attached hereto as Exhibit A</w:t>
      </w:r>
      <w:r w:rsidR="000860DF">
        <w:rPr>
          <w:rFonts w:ascii="Times New Roman" w:eastAsia="Arial" w:hAnsi="Times New Roman" w:cs="Times New Roman"/>
        </w:rPr>
        <w:t>.</w:t>
      </w:r>
    </w:p>
    <w:p w14:paraId="4CB65BA0" w14:textId="77777777" w:rsidR="000860DF" w:rsidRPr="000860DF" w:rsidRDefault="000860DF" w:rsidP="000860DF">
      <w:pPr>
        <w:spacing w:before="0" w:after="0"/>
        <w:ind w:left="0" w:right="0"/>
        <w:rPr>
          <w:rFonts w:ascii="Times New Roman" w:eastAsia="Arial" w:hAnsi="Times New Roman" w:cs="Times New Roman"/>
        </w:rPr>
      </w:pPr>
    </w:p>
    <w:p w14:paraId="5EA37109" w14:textId="6B93DDE3" w:rsidR="002A1A3A" w:rsidRDefault="000860DF" w:rsidP="00142AE5">
      <w:pPr>
        <w:pStyle w:val="ListParagraph"/>
        <w:numPr>
          <w:ilvl w:val="0"/>
          <w:numId w:val="4"/>
        </w:numPr>
        <w:spacing w:before="0" w:after="0"/>
        <w:ind w:right="0"/>
        <w:rPr>
          <w:rFonts w:ascii="Times New Roman" w:eastAsia="Arial" w:hAnsi="Times New Roman" w:cs="Times New Roman"/>
        </w:rPr>
      </w:pPr>
      <w:r w:rsidRPr="000860DF">
        <w:rPr>
          <w:rFonts w:ascii="Times New Roman" w:eastAsia="Arial" w:hAnsi="Times New Roman" w:cs="Times New Roman"/>
          <w:b/>
          <w:u w:val="single"/>
        </w:rPr>
        <w:t>Assignment of Accounts</w:t>
      </w:r>
      <w:r w:rsidRPr="00142AE5">
        <w:rPr>
          <w:rFonts w:ascii="Times New Roman" w:eastAsia="Arial" w:hAnsi="Times New Roman" w:cs="Times New Roman"/>
          <w:u w:val="single"/>
        </w:rPr>
        <w:t>.</w:t>
      </w:r>
      <w:r w:rsidRPr="00142AE5">
        <w:rPr>
          <w:rFonts w:ascii="Times New Roman" w:eastAsia="Arial" w:hAnsi="Times New Roman" w:cs="Times New Roman"/>
        </w:rPr>
        <w:t xml:space="preserve"> </w:t>
      </w:r>
      <w:r w:rsidRPr="002A1A3A">
        <w:rPr>
          <w:rFonts w:ascii="Times New Roman" w:eastAsia="Arial" w:hAnsi="Times New Roman" w:cs="Times New Roman"/>
        </w:rPr>
        <w:t xml:space="preserve">For good and adequate consideration, the receipt and sufficiency of which is hereby acknowledged, Assignor hereby assigns to </w:t>
      </w:r>
      <w:r>
        <w:rPr>
          <w:rFonts w:ascii="Times New Roman" w:eastAsia="Arial" w:hAnsi="Times New Roman" w:cs="Times New Roman"/>
        </w:rPr>
        <w:t>Series</w:t>
      </w:r>
      <w:r w:rsidRPr="002A1A3A">
        <w:rPr>
          <w:rFonts w:ascii="Times New Roman" w:eastAsia="Arial" w:hAnsi="Times New Roman" w:cs="Times New Roman"/>
        </w:rPr>
        <w:t>, its successors and assigns, in perpetuity all rights, title and interest as Assignor may possess, anywhere in the world, in and to</w:t>
      </w:r>
      <w:r w:rsidR="00142AE5">
        <w:rPr>
          <w:rFonts w:ascii="Times New Roman" w:eastAsia="Arial" w:hAnsi="Times New Roman" w:cs="Times New Roman"/>
        </w:rPr>
        <w:t>:</w:t>
      </w:r>
    </w:p>
    <w:p w14:paraId="786591B6" w14:textId="77777777" w:rsidR="00142AE5" w:rsidRPr="00142AE5" w:rsidRDefault="00142AE5" w:rsidP="00142AE5">
      <w:pPr>
        <w:spacing w:before="0" w:after="0"/>
        <w:ind w:left="0" w:right="0"/>
        <w:rPr>
          <w:rFonts w:ascii="Times New Roman" w:eastAsia="Arial" w:hAnsi="Times New Roman" w:cs="Times New Roman"/>
        </w:rPr>
      </w:pPr>
    </w:p>
    <w:p w14:paraId="099CA2EC" w14:textId="16BF5C72" w:rsidR="009D471D" w:rsidRDefault="002A1A3A" w:rsidP="002A1A3A">
      <w:pPr>
        <w:pStyle w:val="ListParagraph"/>
        <w:numPr>
          <w:ilvl w:val="1"/>
          <w:numId w:val="8"/>
        </w:numPr>
        <w:spacing w:before="0" w:after="0"/>
        <w:ind w:left="1080" w:right="0"/>
        <w:contextualSpacing w:val="0"/>
        <w:rPr>
          <w:rFonts w:ascii="Times New Roman" w:eastAsia="Arial" w:hAnsi="Times New Roman" w:cs="Times New Roman"/>
        </w:rPr>
      </w:pPr>
      <w:r>
        <w:rPr>
          <w:rFonts w:ascii="Times New Roman" w:eastAsia="Arial" w:hAnsi="Times New Roman" w:cs="Times New Roman"/>
        </w:rPr>
        <w:t>any and all registered accounts that either (i) incorporate any Trademark or (ii) are u</w:t>
      </w:r>
      <w:r w:rsidR="003B61AF">
        <w:rPr>
          <w:rFonts w:ascii="Times New Roman" w:eastAsia="Arial" w:hAnsi="Times New Roman" w:cs="Times New Roman"/>
        </w:rPr>
        <w:t>sed by, or relied upon, by the p</w:t>
      </w:r>
      <w:r>
        <w:rPr>
          <w:rFonts w:ascii="Times New Roman" w:eastAsia="Arial" w:hAnsi="Times New Roman" w:cs="Times New Roman"/>
        </w:rPr>
        <w:t>roject (including, without limitation, social media and GitHub accounts, collectively the “Accounts”)</w:t>
      </w:r>
      <w:r w:rsidR="00961E8B" w:rsidRPr="002A1A3A">
        <w:rPr>
          <w:rFonts w:ascii="Times New Roman" w:eastAsia="Arial" w:hAnsi="Times New Roman" w:cs="Times New Roman"/>
        </w:rPr>
        <w:t>; and</w:t>
      </w:r>
    </w:p>
    <w:p w14:paraId="374705B4" w14:textId="77777777" w:rsidR="009D471D" w:rsidRPr="002A1A3A" w:rsidRDefault="009D471D" w:rsidP="002A1A3A">
      <w:pPr>
        <w:spacing w:before="0" w:after="0"/>
        <w:ind w:left="360" w:right="0"/>
        <w:contextualSpacing w:val="0"/>
        <w:rPr>
          <w:rFonts w:ascii="Times New Roman" w:eastAsia="Arial" w:hAnsi="Times New Roman" w:cs="Times New Roman"/>
        </w:rPr>
      </w:pPr>
    </w:p>
    <w:p w14:paraId="6B67C896" w14:textId="401EAFB6" w:rsidR="009658DC" w:rsidRPr="002A1A3A" w:rsidRDefault="008631DA" w:rsidP="002A1A3A">
      <w:pPr>
        <w:pStyle w:val="ListParagraph"/>
        <w:numPr>
          <w:ilvl w:val="1"/>
          <w:numId w:val="8"/>
        </w:numPr>
        <w:spacing w:before="0" w:after="0"/>
        <w:ind w:left="1080" w:right="0"/>
        <w:contextualSpacing w:val="0"/>
        <w:rPr>
          <w:rFonts w:ascii="Times New Roman" w:eastAsia="Arial" w:hAnsi="Times New Roman" w:cs="Times New Roman"/>
        </w:rPr>
      </w:pPr>
      <w:r>
        <w:rPr>
          <w:rFonts w:ascii="Times New Roman" w:eastAsia="Arial" w:hAnsi="Times New Roman" w:cs="Times New Roman"/>
        </w:rPr>
        <w:t>any</w:t>
      </w:r>
      <w:r w:rsidR="00961E8B" w:rsidRPr="002A1A3A">
        <w:rPr>
          <w:rFonts w:ascii="Times New Roman" w:eastAsia="Arial" w:hAnsi="Times New Roman" w:cs="Times New Roman"/>
        </w:rPr>
        <w:t xml:space="preserve"> </w:t>
      </w:r>
      <w:r>
        <w:rPr>
          <w:rFonts w:ascii="Times New Roman" w:eastAsia="Arial" w:hAnsi="Times New Roman" w:cs="Times New Roman"/>
        </w:rPr>
        <w:t xml:space="preserve">top-level </w:t>
      </w:r>
      <w:r w:rsidR="00961E8B" w:rsidRPr="002A1A3A">
        <w:rPr>
          <w:rFonts w:ascii="Times New Roman" w:eastAsia="Arial" w:hAnsi="Times New Roman" w:cs="Times New Roman"/>
        </w:rPr>
        <w:t>domain name</w:t>
      </w:r>
      <w:r>
        <w:rPr>
          <w:rFonts w:ascii="Times New Roman" w:eastAsia="Arial" w:hAnsi="Times New Roman" w:cs="Times New Roman"/>
        </w:rPr>
        <w:t>s</w:t>
      </w:r>
      <w:r w:rsidR="002F1B58" w:rsidRPr="002A1A3A">
        <w:rPr>
          <w:rFonts w:ascii="Times New Roman" w:eastAsia="Arial" w:hAnsi="Times New Roman" w:cs="Times New Roman"/>
        </w:rPr>
        <w:t xml:space="preserve"> and all related registrations </w:t>
      </w:r>
      <w:r w:rsidR="00142AE5">
        <w:rPr>
          <w:rFonts w:ascii="Times New Roman" w:eastAsia="Arial" w:hAnsi="Times New Roman" w:cs="Times New Roman"/>
        </w:rPr>
        <w:t>leveraged by</w:t>
      </w:r>
      <w:r w:rsidR="00961E8B" w:rsidRPr="002A1A3A">
        <w:rPr>
          <w:rFonts w:ascii="Times New Roman" w:eastAsia="Arial" w:hAnsi="Times New Roman" w:cs="Times New Roman"/>
        </w:rPr>
        <w:t xml:space="preserve"> </w:t>
      </w:r>
      <w:r>
        <w:rPr>
          <w:rFonts w:ascii="Times New Roman" w:eastAsia="Arial" w:hAnsi="Times New Roman" w:cs="Times New Roman"/>
        </w:rPr>
        <w:t xml:space="preserve">the </w:t>
      </w:r>
      <w:ins w:id="18" w:author="Dave Thaler" w:date="2022-05-18T10:25:00Z">
        <w:r w:rsidR="0090382F">
          <w:rPr>
            <w:rFonts w:ascii="Times New Roman" w:eastAsia="Arial" w:hAnsi="Times New Roman" w:cs="Times New Roman"/>
          </w:rPr>
          <w:t>eBPF for Windows</w:t>
        </w:r>
      </w:ins>
      <w:del w:id="19" w:author="Dave Thaler" w:date="2022-05-18T10:25:00Z">
        <w:r w:rsidR="005910DE" w:rsidRPr="005910DE" w:rsidDel="0090382F">
          <w:rPr>
            <w:rFonts w:ascii="Times New Roman" w:eastAsia="Arial" w:hAnsi="Times New Roman" w:cs="Times New Roman"/>
            <w:highlight w:val="yellow"/>
          </w:rPr>
          <w:delText>[PROJECT NAME]</w:delText>
        </w:r>
      </w:del>
      <w:r>
        <w:rPr>
          <w:rFonts w:ascii="Times New Roman" w:eastAsia="Arial" w:hAnsi="Times New Roman" w:cs="Times New Roman"/>
        </w:rPr>
        <w:t xml:space="preserve"> open source p</w:t>
      </w:r>
      <w:r w:rsidR="000860DF">
        <w:rPr>
          <w:rFonts w:ascii="Times New Roman" w:eastAsia="Arial" w:hAnsi="Times New Roman" w:cs="Times New Roman"/>
        </w:rPr>
        <w:t>roject</w:t>
      </w:r>
      <w:r w:rsidR="00142AE5">
        <w:rPr>
          <w:rFonts w:ascii="Times New Roman" w:eastAsia="Arial" w:hAnsi="Times New Roman" w:cs="Times New Roman"/>
        </w:rPr>
        <w:t xml:space="preserve"> that </w:t>
      </w:r>
      <w:r w:rsidR="00AB1AFC">
        <w:rPr>
          <w:rFonts w:ascii="Times New Roman" w:eastAsia="Arial" w:hAnsi="Times New Roman" w:cs="Times New Roman"/>
        </w:rPr>
        <w:t>incorporate</w:t>
      </w:r>
      <w:r w:rsidR="00142AE5">
        <w:rPr>
          <w:rFonts w:ascii="Times New Roman" w:eastAsia="Arial" w:hAnsi="Times New Roman" w:cs="Times New Roman"/>
        </w:rPr>
        <w:t xml:space="preserve"> any Trademark</w:t>
      </w:r>
      <w:r w:rsidR="000860DF">
        <w:rPr>
          <w:rFonts w:ascii="Times New Roman" w:eastAsia="Arial" w:hAnsi="Times New Roman" w:cs="Times New Roman"/>
        </w:rPr>
        <w:t xml:space="preserve"> (</w:t>
      </w:r>
      <w:r>
        <w:rPr>
          <w:rFonts w:ascii="Times New Roman" w:eastAsia="Arial" w:hAnsi="Times New Roman" w:cs="Times New Roman"/>
        </w:rPr>
        <w:t xml:space="preserve">collectively, </w:t>
      </w:r>
      <w:r w:rsidR="002F1B58" w:rsidRPr="002A1A3A">
        <w:rPr>
          <w:rFonts w:ascii="Times New Roman" w:eastAsia="Arial" w:hAnsi="Times New Roman" w:cs="Times New Roman"/>
        </w:rPr>
        <w:t>the “Domain Name</w:t>
      </w:r>
      <w:r>
        <w:rPr>
          <w:rFonts w:ascii="Times New Roman" w:eastAsia="Arial" w:hAnsi="Times New Roman" w:cs="Times New Roman"/>
        </w:rPr>
        <w:t>s</w:t>
      </w:r>
      <w:r w:rsidR="002F1B58" w:rsidRPr="002A1A3A">
        <w:rPr>
          <w:rFonts w:ascii="Times New Roman" w:eastAsia="Arial" w:hAnsi="Times New Roman" w:cs="Times New Roman"/>
        </w:rPr>
        <w:t>”).</w:t>
      </w:r>
    </w:p>
    <w:p w14:paraId="11B92ED6" w14:textId="77777777" w:rsidR="009658DC" w:rsidRPr="002A1A3A" w:rsidRDefault="009658DC" w:rsidP="002F1B58">
      <w:pPr>
        <w:spacing w:before="0" w:after="0"/>
        <w:ind w:left="0" w:right="0"/>
        <w:contextualSpacing w:val="0"/>
        <w:rPr>
          <w:rFonts w:ascii="Times New Roman" w:hAnsi="Times New Roman" w:cs="Times New Roman"/>
        </w:rPr>
      </w:pPr>
    </w:p>
    <w:p w14:paraId="084679DF" w14:textId="3665DD61" w:rsidR="009658DC" w:rsidRPr="002A1A3A" w:rsidRDefault="005F346D" w:rsidP="002A1A3A">
      <w:pPr>
        <w:pStyle w:val="ListParagraph"/>
        <w:numPr>
          <w:ilvl w:val="0"/>
          <w:numId w:val="4"/>
        </w:numPr>
        <w:spacing w:before="0" w:after="0"/>
        <w:ind w:right="0"/>
        <w:rPr>
          <w:rFonts w:ascii="Times New Roman" w:eastAsia="Arial" w:hAnsi="Times New Roman" w:cs="Times New Roman"/>
        </w:rPr>
      </w:pPr>
      <w:r w:rsidRPr="002A1A3A">
        <w:rPr>
          <w:rFonts w:ascii="Times New Roman" w:eastAsia="Arial" w:hAnsi="Times New Roman" w:cs="Times New Roman"/>
          <w:b/>
          <w:u w:val="single"/>
        </w:rPr>
        <w:t>Assistance.</w:t>
      </w:r>
      <w:r w:rsidRPr="002A1A3A">
        <w:rPr>
          <w:rFonts w:ascii="Times New Roman" w:eastAsia="Arial" w:hAnsi="Times New Roman" w:cs="Times New Roman"/>
        </w:rPr>
        <w:t xml:space="preserve"> Assignor will assist </w:t>
      </w:r>
      <w:r w:rsidR="000860DF">
        <w:rPr>
          <w:rFonts w:ascii="Times New Roman" w:eastAsia="Arial" w:hAnsi="Times New Roman" w:cs="Times New Roman"/>
        </w:rPr>
        <w:t xml:space="preserve">each of </w:t>
      </w:r>
      <w:r w:rsidRPr="002A1A3A">
        <w:rPr>
          <w:rFonts w:ascii="Times New Roman" w:eastAsia="Arial" w:hAnsi="Times New Roman" w:cs="Times New Roman"/>
        </w:rPr>
        <w:t xml:space="preserve">Assignee </w:t>
      </w:r>
      <w:r w:rsidR="00142AE5">
        <w:rPr>
          <w:rFonts w:ascii="Times New Roman" w:eastAsia="Arial" w:hAnsi="Times New Roman" w:cs="Times New Roman"/>
        </w:rPr>
        <w:t xml:space="preserve">and Series </w:t>
      </w:r>
      <w:r w:rsidRPr="002A1A3A">
        <w:rPr>
          <w:rFonts w:ascii="Times New Roman" w:eastAsia="Arial" w:hAnsi="Times New Roman" w:cs="Times New Roman"/>
        </w:rPr>
        <w:t xml:space="preserve">as </w:t>
      </w:r>
      <w:r w:rsidR="002F1B58">
        <w:rPr>
          <w:rFonts w:ascii="Times New Roman" w:eastAsia="Arial" w:hAnsi="Times New Roman" w:cs="Times New Roman"/>
        </w:rPr>
        <w:t>r</w:t>
      </w:r>
      <w:r w:rsidRPr="002A1A3A">
        <w:rPr>
          <w:rFonts w:ascii="Times New Roman" w:eastAsia="Arial" w:hAnsi="Times New Roman" w:cs="Times New Roman"/>
        </w:rPr>
        <w:t xml:space="preserve">easonably necessary to secure, perfect, maintain or evidence the rights hereby transferred. Assignor hereby appoints </w:t>
      </w:r>
      <w:r w:rsidR="00FB2883" w:rsidRPr="002A1A3A">
        <w:rPr>
          <w:rFonts w:ascii="Times New Roman" w:eastAsia="Arial" w:hAnsi="Times New Roman" w:cs="Times New Roman"/>
        </w:rPr>
        <w:t>James Zemlin</w:t>
      </w:r>
      <w:r w:rsidR="005276FB" w:rsidRPr="002A1A3A">
        <w:rPr>
          <w:rFonts w:ascii="Times New Roman" w:eastAsia="Arial" w:hAnsi="Times New Roman" w:cs="Times New Roman"/>
        </w:rPr>
        <w:t xml:space="preserve"> </w:t>
      </w:r>
      <w:r w:rsidRPr="002A1A3A">
        <w:rPr>
          <w:rFonts w:ascii="Times New Roman" w:eastAsia="Arial" w:hAnsi="Times New Roman" w:cs="Times New Roman"/>
        </w:rPr>
        <w:t>as Assignor’s attorney-in-fact to execute all documents on behalf of Assignor and its employees for this limited purpose</w:t>
      </w:r>
      <w:r w:rsidR="00223419" w:rsidRPr="002A1A3A">
        <w:rPr>
          <w:rFonts w:ascii="Times New Roman" w:eastAsia="Arial" w:hAnsi="Times New Roman" w:cs="Times New Roman"/>
        </w:rPr>
        <w:t xml:space="preserve"> pursuant to the Power of Attorney attached hereto as Exhibit B</w:t>
      </w:r>
      <w:r w:rsidRPr="002A1A3A">
        <w:rPr>
          <w:rFonts w:ascii="Times New Roman" w:eastAsia="Arial" w:hAnsi="Times New Roman" w:cs="Times New Roman"/>
        </w:rPr>
        <w:t>.</w:t>
      </w:r>
      <w:r w:rsidR="009D471D">
        <w:rPr>
          <w:rFonts w:ascii="Times New Roman" w:eastAsia="Arial" w:hAnsi="Times New Roman" w:cs="Times New Roman"/>
        </w:rPr>
        <w:t xml:space="preserve">  To the best knowledge of Assignor, neither the execution or performance of this Agreement will violate the terms of any agreement between the Assignor and any third </w:t>
      </w:r>
      <w:r w:rsidR="009D471D">
        <w:rPr>
          <w:rFonts w:ascii="Times New Roman" w:eastAsia="Arial" w:hAnsi="Times New Roman" w:cs="Times New Roman"/>
        </w:rPr>
        <w:lastRenderedPageBreak/>
        <w:t>party.</w:t>
      </w:r>
    </w:p>
    <w:p w14:paraId="039BC00C" w14:textId="77777777" w:rsidR="009658DC" w:rsidRPr="002A1A3A" w:rsidRDefault="009658DC">
      <w:pPr>
        <w:spacing w:before="0" w:after="0"/>
        <w:ind w:left="0" w:right="0"/>
        <w:contextualSpacing w:val="0"/>
        <w:rPr>
          <w:rFonts w:ascii="Times New Roman" w:hAnsi="Times New Roman" w:cs="Times New Roman"/>
        </w:rPr>
      </w:pPr>
    </w:p>
    <w:p w14:paraId="29F87389" w14:textId="77777777" w:rsidR="009658DC" w:rsidRPr="002A1A3A" w:rsidRDefault="009658DC">
      <w:pPr>
        <w:spacing w:before="0" w:after="0"/>
        <w:ind w:left="0" w:right="0"/>
        <w:contextualSpacing w:val="0"/>
        <w:rPr>
          <w:rFonts w:ascii="Times New Roman" w:hAnsi="Times New Roman" w:cs="Times New Roman"/>
        </w:rPr>
      </w:pPr>
    </w:p>
    <w:p w14:paraId="5645BE2B" w14:textId="6623F958" w:rsidR="00497D05" w:rsidRPr="003B61AF" w:rsidRDefault="00497D05" w:rsidP="003B61AF">
      <w:pPr>
        <w:spacing w:before="0" w:after="0"/>
        <w:ind w:left="0" w:right="0"/>
        <w:contextualSpacing w:val="0"/>
        <w:rPr>
          <w:rFonts w:ascii="Times New Roman" w:hAnsi="Times New Roman" w:cs="Times New Roman"/>
        </w:rPr>
      </w:pPr>
    </w:p>
    <w:p w14:paraId="02455A49" w14:textId="210A700C"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Executed a</w:t>
      </w:r>
      <w:r w:rsidR="00497D05" w:rsidRPr="002F1B58">
        <w:rPr>
          <w:rFonts w:ascii="Times New Roman" w:eastAsia="Arial" w:hAnsi="Times New Roman" w:cs="Times New Roman"/>
        </w:rPr>
        <w:t xml:space="preserve">s </w:t>
      </w:r>
      <w:r w:rsidR="00142AE5">
        <w:rPr>
          <w:rFonts w:ascii="Times New Roman" w:eastAsia="Arial" w:hAnsi="Times New Roman" w:cs="Times New Roman"/>
        </w:rPr>
        <w:t xml:space="preserve">the </w:t>
      </w:r>
      <w:r w:rsidR="00AB1AFC">
        <w:rPr>
          <w:rFonts w:ascii="Times New Roman" w:eastAsia="Arial" w:hAnsi="Times New Roman" w:cs="Times New Roman"/>
        </w:rPr>
        <w:t xml:space="preserve">effective </w:t>
      </w:r>
      <w:r w:rsidR="00142AE5">
        <w:rPr>
          <w:rFonts w:ascii="Times New Roman" w:eastAsia="Arial" w:hAnsi="Times New Roman" w:cs="Times New Roman"/>
        </w:rPr>
        <w:t>date set forth above</w:t>
      </w:r>
      <w:r w:rsidRPr="002A1A3A">
        <w:rPr>
          <w:rFonts w:ascii="Times New Roman" w:eastAsia="Arial" w:hAnsi="Times New Roman" w:cs="Times New Roman"/>
        </w:rPr>
        <w:t>.</w:t>
      </w:r>
    </w:p>
    <w:p w14:paraId="39A55E76" w14:textId="77777777" w:rsidR="009658DC" w:rsidRPr="002A1A3A" w:rsidRDefault="009658DC">
      <w:pPr>
        <w:spacing w:before="0" w:after="0"/>
        <w:ind w:left="0" w:right="0"/>
        <w:contextualSpacing w:val="0"/>
        <w:rPr>
          <w:rFonts w:ascii="Times New Roman" w:hAnsi="Times New Roman" w:cs="Times New Roman"/>
        </w:rPr>
      </w:pPr>
    </w:p>
    <w:p w14:paraId="1825BAB3" w14:textId="77777777" w:rsidR="009658DC" w:rsidRPr="002A1A3A" w:rsidRDefault="009658DC">
      <w:pPr>
        <w:spacing w:before="0" w:after="0"/>
        <w:ind w:left="0" w:right="0"/>
        <w:contextualSpacing w:val="0"/>
        <w:rPr>
          <w:rFonts w:ascii="Times New Roman" w:hAnsi="Times New Roman" w:cs="Times New Roman"/>
        </w:rPr>
      </w:pPr>
    </w:p>
    <w:p w14:paraId="7A7829BC" w14:textId="3442CE40" w:rsidR="009658DC" w:rsidRPr="002A1A3A" w:rsidRDefault="003B61AF">
      <w:pPr>
        <w:spacing w:before="0" w:after="0"/>
        <w:ind w:left="0" w:right="0"/>
        <w:contextualSpacing w:val="0"/>
        <w:rPr>
          <w:rFonts w:ascii="Times New Roman" w:hAnsi="Times New Roman" w:cs="Times New Roman"/>
        </w:rPr>
      </w:pPr>
      <w:del w:id="20" w:author="Dave Thaler" w:date="2022-05-18T10:28:00Z">
        <w:r w:rsidDel="00D01124">
          <w:rPr>
            <w:rFonts w:ascii="Times New Roman" w:eastAsia="Arial" w:hAnsi="Times New Roman" w:cs="Times New Roman"/>
            <w:highlight w:val="yellow"/>
          </w:rPr>
          <w:delText>[</w:delText>
        </w:r>
        <w:r w:rsidR="00795D83" w:rsidDel="00D01124">
          <w:rPr>
            <w:rFonts w:ascii="Times New Roman" w:eastAsia="Arial" w:hAnsi="Times New Roman" w:cs="Times New Roman"/>
            <w:highlight w:val="yellow"/>
          </w:rPr>
          <w:delText>ASSIGNOR</w:delText>
        </w:r>
        <w:r w:rsidDel="00D01124">
          <w:rPr>
            <w:rFonts w:ascii="Times New Roman" w:eastAsia="Arial" w:hAnsi="Times New Roman" w:cs="Times New Roman"/>
            <w:highlight w:val="yellow"/>
          </w:rPr>
          <w:delText>]</w:delText>
        </w:r>
      </w:del>
      <w:ins w:id="21" w:author="Dave Thaler" w:date="2022-05-18T10:28:00Z">
        <w:r w:rsidR="00D01124">
          <w:rPr>
            <w:rFonts w:ascii="Times New Roman" w:eastAsia="Arial" w:hAnsi="Times New Roman" w:cs="Times New Roman"/>
          </w:rPr>
          <w:t>Microsoft</w:t>
        </w:r>
      </w:ins>
    </w:p>
    <w:p w14:paraId="6EE600CA" w14:textId="77777777" w:rsidR="009658DC" w:rsidRPr="002A1A3A" w:rsidRDefault="009658DC">
      <w:pPr>
        <w:spacing w:before="0" w:after="0"/>
        <w:ind w:left="0" w:right="0"/>
        <w:contextualSpacing w:val="0"/>
        <w:rPr>
          <w:rFonts w:ascii="Times New Roman" w:hAnsi="Times New Roman" w:cs="Times New Roman"/>
        </w:rPr>
      </w:pPr>
    </w:p>
    <w:p w14:paraId="08B92A04" w14:textId="77777777" w:rsidR="009658DC" w:rsidRPr="002A1A3A" w:rsidRDefault="009658DC">
      <w:pPr>
        <w:spacing w:before="0" w:after="0"/>
        <w:ind w:left="0" w:right="0"/>
        <w:contextualSpacing w:val="0"/>
        <w:rPr>
          <w:rFonts w:ascii="Times New Roman" w:hAnsi="Times New Roman" w:cs="Times New Roman"/>
        </w:rPr>
      </w:pPr>
    </w:p>
    <w:p w14:paraId="428D8CD5"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4B6095C1" w14:textId="77777777" w:rsidR="009658DC" w:rsidRDefault="009658DC">
      <w:pPr>
        <w:spacing w:before="0" w:after="0"/>
        <w:ind w:left="0" w:right="0"/>
        <w:contextualSpacing w:val="0"/>
        <w:rPr>
          <w:rFonts w:ascii="Times New Roman" w:hAnsi="Times New Roman" w:cs="Times New Roman"/>
        </w:rPr>
      </w:pPr>
    </w:p>
    <w:p w14:paraId="4DD90EA0" w14:textId="77777777" w:rsidR="003B61AF" w:rsidRPr="002A1A3A" w:rsidRDefault="003B61AF">
      <w:pPr>
        <w:spacing w:before="0" w:after="0"/>
        <w:ind w:left="0" w:right="0"/>
        <w:contextualSpacing w:val="0"/>
        <w:rPr>
          <w:rFonts w:ascii="Times New Roman" w:hAnsi="Times New Roman" w:cs="Times New Roman"/>
        </w:rPr>
      </w:pPr>
    </w:p>
    <w:p w14:paraId="535DE6CD"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Name:  ______________________</w:t>
      </w:r>
    </w:p>
    <w:p w14:paraId="546C3092" w14:textId="77777777" w:rsidR="009658DC" w:rsidRDefault="009658DC">
      <w:pPr>
        <w:spacing w:before="0" w:after="0"/>
        <w:ind w:left="0" w:right="0"/>
        <w:contextualSpacing w:val="0"/>
        <w:rPr>
          <w:rFonts w:ascii="Times New Roman" w:hAnsi="Times New Roman" w:cs="Times New Roman"/>
        </w:rPr>
      </w:pPr>
    </w:p>
    <w:p w14:paraId="1B12E732" w14:textId="77777777" w:rsidR="003B61AF" w:rsidRPr="002A1A3A" w:rsidRDefault="003B61AF">
      <w:pPr>
        <w:spacing w:before="0" w:after="0"/>
        <w:ind w:left="0" w:right="0"/>
        <w:contextualSpacing w:val="0"/>
        <w:rPr>
          <w:rFonts w:ascii="Times New Roman" w:hAnsi="Times New Roman" w:cs="Times New Roman"/>
        </w:rPr>
      </w:pPr>
    </w:p>
    <w:p w14:paraId="559032AB"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Title:  _______________________</w:t>
      </w:r>
    </w:p>
    <w:p w14:paraId="17F4BDF7" w14:textId="77777777" w:rsidR="009658DC" w:rsidRPr="002A1A3A" w:rsidRDefault="009658DC">
      <w:pPr>
        <w:spacing w:before="0" w:after="0"/>
        <w:ind w:left="0" w:right="0"/>
        <w:contextualSpacing w:val="0"/>
        <w:rPr>
          <w:rFonts w:ascii="Times New Roman" w:hAnsi="Times New Roman" w:cs="Times New Roman"/>
        </w:rPr>
      </w:pPr>
    </w:p>
    <w:p w14:paraId="2328592A" w14:textId="77777777" w:rsidR="009658DC" w:rsidRPr="002A1A3A" w:rsidRDefault="009658DC">
      <w:pPr>
        <w:spacing w:before="0" w:after="0"/>
        <w:ind w:left="0" w:right="0"/>
        <w:contextualSpacing w:val="0"/>
        <w:rPr>
          <w:rFonts w:ascii="Times New Roman" w:hAnsi="Times New Roman" w:cs="Times New Roman"/>
        </w:rPr>
      </w:pPr>
    </w:p>
    <w:p w14:paraId="5DF16F15" w14:textId="77777777" w:rsidR="009658DC" w:rsidRPr="002A1A3A" w:rsidRDefault="009658DC">
      <w:pPr>
        <w:spacing w:before="0" w:after="0"/>
        <w:ind w:left="0" w:right="0"/>
        <w:contextualSpacing w:val="0"/>
        <w:rPr>
          <w:rFonts w:ascii="Times New Roman" w:hAnsi="Times New Roman" w:cs="Times New Roman"/>
        </w:rPr>
      </w:pPr>
    </w:p>
    <w:p w14:paraId="123F55C5" w14:textId="77777777" w:rsidR="009658DC" w:rsidRPr="002A1A3A" w:rsidRDefault="009658DC">
      <w:pPr>
        <w:spacing w:before="0" w:after="0"/>
        <w:ind w:left="0" w:right="0"/>
        <w:contextualSpacing w:val="0"/>
        <w:rPr>
          <w:rFonts w:ascii="Times New Roman" w:hAnsi="Times New Roman" w:cs="Times New Roman"/>
        </w:rPr>
      </w:pPr>
    </w:p>
    <w:p w14:paraId="22CA1194" w14:textId="64EC0A0E" w:rsidR="009658DC" w:rsidRPr="002A1A3A" w:rsidRDefault="00E84AB9">
      <w:pPr>
        <w:spacing w:before="0" w:after="0"/>
        <w:ind w:left="0" w:right="0"/>
        <w:contextualSpacing w:val="0"/>
        <w:rPr>
          <w:rFonts w:ascii="Times New Roman" w:hAnsi="Times New Roman" w:cs="Times New Roman"/>
        </w:rPr>
      </w:pPr>
      <w:r>
        <w:rPr>
          <w:rFonts w:ascii="Times New Roman" w:eastAsia="Arial" w:hAnsi="Times New Roman" w:cs="Times New Roman"/>
        </w:rPr>
        <w:t>LF PROJECTS, LLC</w:t>
      </w:r>
    </w:p>
    <w:p w14:paraId="3D111848" w14:textId="77777777" w:rsidR="009658DC" w:rsidRPr="002A1A3A" w:rsidRDefault="009658DC">
      <w:pPr>
        <w:spacing w:before="0" w:after="0"/>
        <w:ind w:left="0" w:right="0"/>
        <w:contextualSpacing w:val="0"/>
        <w:rPr>
          <w:rFonts w:ascii="Times New Roman" w:hAnsi="Times New Roman" w:cs="Times New Roman"/>
        </w:rPr>
      </w:pPr>
    </w:p>
    <w:p w14:paraId="53DD60DD" w14:textId="77777777" w:rsidR="009658DC" w:rsidRPr="002A1A3A" w:rsidRDefault="009658DC">
      <w:pPr>
        <w:spacing w:before="0" w:after="0"/>
        <w:ind w:left="0" w:right="0"/>
        <w:contextualSpacing w:val="0"/>
        <w:rPr>
          <w:rFonts w:ascii="Times New Roman" w:hAnsi="Times New Roman" w:cs="Times New Roman"/>
        </w:rPr>
      </w:pPr>
    </w:p>
    <w:p w14:paraId="6ED9EEE6"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39AEEDFC" w14:textId="77777777" w:rsidR="009658DC" w:rsidRDefault="009658DC">
      <w:pPr>
        <w:spacing w:before="0" w:after="0"/>
        <w:ind w:left="0" w:right="0"/>
        <w:contextualSpacing w:val="0"/>
        <w:rPr>
          <w:rFonts w:ascii="Times New Roman" w:hAnsi="Times New Roman" w:cs="Times New Roman"/>
        </w:rPr>
      </w:pPr>
    </w:p>
    <w:p w14:paraId="3F3C1F30" w14:textId="77777777" w:rsidR="003B61AF" w:rsidRPr="002A1A3A" w:rsidRDefault="003B61AF">
      <w:pPr>
        <w:spacing w:before="0" w:after="0"/>
        <w:ind w:left="0" w:right="0"/>
        <w:contextualSpacing w:val="0"/>
        <w:rPr>
          <w:rFonts w:ascii="Times New Roman" w:hAnsi="Times New Roman" w:cs="Times New Roman"/>
        </w:rPr>
      </w:pPr>
    </w:p>
    <w:p w14:paraId="3E4C719C" w14:textId="30110219" w:rsidR="009658DC" w:rsidRPr="00142AE5" w:rsidRDefault="005F346D">
      <w:pPr>
        <w:spacing w:before="0" w:after="0"/>
        <w:ind w:left="0" w:right="0"/>
        <w:contextualSpacing w:val="0"/>
        <w:rPr>
          <w:rFonts w:ascii="Times New Roman" w:eastAsia="Arial" w:hAnsi="Times New Roman" w:cs="Times New Roman"/>
          <w:color w:val="222222"/>
          <w:u w:val="single"/>
        </w:rPr>
      </w:pPr>
      <w:r w:rsidRPr="002A1A3A">
        <w:rPr>
          <w:rFonts w:ascii="Times New Roman" w:eastAsia="Arial" w:hAnsi="Times New Roman" w:cs="Times New Roman"/>
          <w:color w:val="222222"/>
          <w:highlight w:val="white"/>
        </w:rPr>
        <w:t xml:space="preserve">Name:  </w:t>
      </w:r>
      <w:r w:rsidR="00142AE5" w:rsidRPr="00142AE5">
        <w:rPr>
          <w:rFonts w:ascii="Times New Roman" w:eastAsia="Arial" w:hAnsi="Times New Roman" w:cs="Times New Roman"/>
          <w:color w:val="222222"/>
          <w:highlight w:val="white"/>
          <w:u w:val="single"/>
        </w:rPr>
        <w:t>Michael Dolan</w:t>
      </w:r>
      <w:r w:rsidR="00142AE5">
        <w:rPr>
          <w:rFonts w:ascii="Times New Roman" w:eastAsia="Arial" w:hAnsi="Times New Roman" w:cs="Times New Roman"/>
          <w:color w:val="222222"/>
          <w:u w:val="single"/>
        </w:rPr>
        <w:tab/>
      </w:r>
      <w:r w:rsidR="00142AE5">
        <w:rPr>
          <w:rFonts w:ascii="Times New Roman" w:eastAsia="Arial" w:hAnsi="Times New Roman" w:cs="Times New Roman"/>
          <w:color w:val="222222"/>
          <w:u w:val="single"/>
        </w:rPr>
        <w:tab/>
      </w:r>
    </w:p>
    <w:p w14:paraId="105B8B9B" w14:textId="77777777" w:rsidR="00142AE5" w:rsidRDefault="00142AE5">
      <w:pPr>
        <w:spacing w:before="0" w:after="0"/>
        <w:ind w:left="0" w:right="0"/>
        <w:contextualSpacing w:val="0"/>
        <w:rPr>
          <w:rFonts w:ascii="Times New Roman" w:hAnsi="Times New Roman" w:cs="Times New Roman"/>
        </w:rPr>
      </w:pPr>
    </w:p>
    <w:p w14:paraId="00854CDB" w14:textId="77777777" w:rsidR="003B61AF" w:rsidRPr="002A1A3A" w:rsidRDefault="003B61AF">
      <w:pPr>
        <w:spacing w:before="0" w:after="0"/>
        <w:ind w:left="0" w:right="0"/>
        <w:contextualSpacing w:val="0"/>
        <w:rPr>
          <w:rFonts w:ascii="Times New Roman" w:hAnsi="Times New Roman" w:cs="Times New Roman"/>
        </w:rPr>
      </w:pPr>
    </w:p>
    <w:p w14:paraId="15AF34C8" w14:textId="178A4882" w:rsidR="009658DC" w:rsidRPr="00142AE5" w:rsidRDefault="005F346D">
      <w:pPr>
        <w:spacing w:before="0" w:after="0"/>
        <w:ind w:left="0" w:right="0"/>
        <w:contextualSpacing w:val="0"/>
        <w:rPr>
          <w:rFonts w:ascii="Times New Roman" w:eastAsia="Arial" w:hAnsi="Times New Roman" w:cs="Times New Roman"/>
          <w:color w:val="222222"/>
          <w:u w:val="single"/>
        </w:rPr>
      </w:pPr>
      <w:r w:rsidRPr="002A1A3A">
        <w:rPr>
          <w:rFonts w:ascii="Times New Roman" w:eastAsia="Arial" w:hAnsi="Times New Roman" w:cs="Times New Roman"/>
          <w:color w:val="222222"/>
          <w:highlight w:val="white"/>
        </w:rPr>
        <w:t xml:space="preserve">Title:  </w:t>
      </w:r>
      <w:r w:rsidR="00142AE5" w:rsidRPr="00142AE5">
        <w:rPr>
          <w:rFonts w:ascii="Times New Roman" w:eastAsia="Arial" w:hAnsi="Times New Roman" w:cs="Times New Roman"/>
          <w:color w:val="222222"/>
          <w:u w:val="single"/>
        </w:rPr>
        <w:t>Manager</w:t>
      </w:r>
      <w:r w:rsidR="00142AE5">
        <w:rPr>
          <w:rFonts w:ascii="Times New Roman" w:eastAsia="Arial" w:hAnsi="Times New Roman" w:cs="Times New Roman"/>
          <w:color w:val="222222"/>
          <w:u w:val="single"/>
        </w:rPr>
        <w:tab/>
      </w:r>
      <w:r w:rsidR="00142AE5">
        <w:rPr>
          <w:rFonts w:ascii="Times New Roman" w:eastAsia="Arial" w:hAnsi="Times New Roman" w:cs="Times New Roman"/>
          <w:color w:val="222222"/>
          <w:u w:val="single"/>
        </w:rPr>
        <w:tab/>
      </w:r>
      <w:r w:rsidR="00142AE5">
        <w:rPr>
          <w:rFonts w:ascii="Times New Roman" w:eastAsia="Arial" w:hAnsi="Times New Roman" w:cs="Times New Roman"/>
          <w:color w:val="222222"/>
          <w:u w:val="single"/>
        </w:rPr>
        <w:tab/>
      </w:r>
    </w:p>
    <w:p w14:paraId="5CD34528" w14:textId="77777777" w:rsidR="00142AE5" w:rsidRDefault="00142AE5">
      <w:pPr>
        <w:spacing w:before="0" w:after="0"/>
        <w:ind w:left="0" w:right="0"/>
        <w:contextualSpacing w:val="0"/>
        <w:rPr>
          <w:rFonts w:ascii="Times New Roman" w:eastAsia="Arial" w:hAnsi="Times New Roman" w:cs="Times New Roman"/>
          <w:color w:val="222222"/>
        </w:rPr>
      </w:pPr>
    </w:p>
    <w:p w14:paraId="716BEF97" w14:textId="77777777" w:rsidR="00142AE5" w:rsidRDefault="00142AE5">
      <w:pPr>
        <w:spacing w:before="0" w:after="0"/>
        <w:ind w:left="0" w:right="0"/>
        <w:contextualSpacing w:val="0"/>
        <w:rPr>
          <w:rFonts w:ascii="Times New Roman" w:eastAsia="Arial" w:hAnsi="Times New Roman" w:cs="Times New Roman"/>
          <w:color w:val="222222"/>
        </w:rPr>
      </w:pPr>
    </w:p>
    <w:p w14:paraId="7D3029ED" w14:textId="77777777" w:rsidR="00142AE5" w:rsidRDefault="00142AE5">
      <w:pPr>
        <w:spacing w:before="0" w:after="0"/>
        <w:ind w:left="0" w:right="0"/>
        <w:contextualSpacing w:val="0"/>
        <w:rPr>
          <w:rFonts w:ascii="Times New Roman" w:eastAsia="Arial" w:hAnsi="Times New Roman" w:cs="Times New Roman"/>
          <w:color w:val="222222"/>
        </w:rPr>
      </w:pPr>
    </w:p>
    <w:p w14:paraId="0A80655F" w14:textId="77777777" w:rsidR="00142AE5" w:rsidRDefault="00142AE5">
      <w:pPr>
        <w:spacing w:before="0" w:after="0"/>
        <w:ind w:left="0" w:right="0"/>
        <w:contextualSpacing w:val="0"/>
        <w:rPr>
          <w:rFonts w:ascii="Times New Roman" w:eastAsia="Arial" w:hAnsi="Times New Roman" w:cs="Times New Roman"/>
          <w:color w:val="222222"/>
        </w:rPr>
      </w:pPr>
    </w:p>
    <w:p w14:paraId="7D889E97" w14:textId="3552B670" w:rsidR="009658DC" w:rsidRPr="002A1A3A" w:rsidRDefault="005910DE">
      <w:pPr>
        <w:spacing w:before="0" w:after="0"/>
        <w:ind w:left="0" w:right="0"/>
        <w:contextualSpacing w:val="0"/>
        <w:rPr>
          <w:rFonts w:ascii="Times New Roman" w:hAnsi="Times New Roman" w:cs="Times New Roman"/>
        </w:rPr>
      </w:pPr>
      <w:r w:rsidRPr="00D43199">
        <w:rPr>
          <w:rFonts w:ascii="Times New Roman" w:eastAsia="Arial" w:hAnsi="Times New Roman" w:cs="Times New Roman"/>
          <w:highlight w:val="yellow"/>
        </w:rPr>
        <w:t>[SERIES NAME]</w:t>
      </w:r>
    </w:p>
    <w:p w14:paraId="0EEAA68C" w14:textId="77777777" w:rsidR="00827C1C" w:rsidRDefault="00827C1C" w:rsidP="00142AE5">
      <w:pPr>
        <w:spacing w:before="0" w:after="0"/>
        <w:ind w:left="0" w:right="0"/>
        <w:contextualSpacing w:val="0"/>
        <w:rPr>
          <w:rFonts w:ascii="Times New Roman" w:hAnsi="Times New Roman" w:cs="Times New Roman"/>
        </w:rPr>
      </w:pPr>
    </w:p>
    <w:p w14:paraId="408F3E03" w14:textId="77777777" w:rsidR="00142AE5" w:rsidRPr="002A1A3A" w:rsidRDefault="00142AE5" w:rsidP="00142AE5">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524ADA0C" w14:textId="77777777" w:rsidR="00142AE5" w:rsidRDefault="00142AE5" w:rsidP="00142AE5">
      <w:pPr>
        <w:spacing w:before="0" w:after="0"/>
        <w:ind w:left="0" w:right="0"/>
        <w:contextualSpacing w:val="0"/>
        <w:rPr>
          <w:rFonts w:ascii="Times New Roman" w:hAnsi="Times New Roman" w:cs="Times New Roman"/>
        </w:rPr>
      </w:pPr>
    </w:p>
    <w:p w14:paraId="1C9BD9D9" w14:textId="77777777" w:rsidR="00142AE5" w:rsidRPr="002A1A3A" w:rsidRDefault="00142AE5" w:rsidP="00142AE5">
      <w:pPr>
        <w:spacing w:before="0" w:after="0"/>
        <w:ind w:left="0" w:right="0"/>
        <w:contextualSpacing w:val="0"/>
        <w:rPr>
          <w:rFonts w:ascii="Times New Roman" w:hAnsi="Times New Roman" w:cs="Times New Roman"/>
        </w:rPr>
      </w:pPr>
    </w:p>
    <w:p w14:paraId="22012B5B" w14:textId="77777777" w:rsidR="00142AE5" w:rsidRPr="00142AE5" w:rsidRDefault="00142AE5" w:rsidP="00142AE5">
      <w:pPr>
        <w:spacing w:before="0" w:after="0"/>
        <w:ind w:left="0" w:right="0"/>
        <w:contextualSpacing w:val="0"/>
        <w:rPr>
          <w:rFonts w:ascii="Times New Roman" w:eastAsia="Arial" w:hAnsi="Times New Roman" w:cs="Times New Roman"/>
          <w:color w:val="222222"/>
          <w:u w:val="single"/>
        </w:rPr>
      </w:pPr>
      <w:r w:rsidRPr="002A1A3A">
        <w:rPr>
          <w:rFonts w:ascii="Times New Roman" w:eastAsia="Arial" w:hAnsi="Times New Roman" w:cs="Times New Roman"/>
          <w:color w:val="222222"/>
          <w:highlight w:val="white"/>
        </w:rPr>
        <w:t xml:space="preserve">Name:  </w:t>
      </w:r>
      <w:r w:rsidRPr="00142AE5">
        <w:rPr>
          <w:rFonts w:ascii="Times New Roman" w:eastAsia="Arial" w:hAnsi="Times New Roman" w:cs="Times New Roman"/>
          <w:color w:val="222222"/>
          <w:highlight w:val="white"/>
          <w:u w:val="single"/>
        </w:rPr>
        <w:t>Michael Dolan</w:t>
      </w:r>
      <w:r>
        <w:rPr>
          <w:rFonts w:ascii="Times New Roman" w:eastAsia="Arial" w:hAnsi="Times New Roman" w:cs="Times New Roman"/>
          <w:color w:val="222222"/>
          <w:u w:val="single"/>
        </w:rPr>
        <w:tab/>
      </w:r>
      <w:r>
        <w:rPr>
          <w:rFonts w:ascii="Times New Roman" w:eastAsia="Arial" w:hAnsi="Times New Roman" w:cs="Times New Roman"/>
          <w:color w:val="222222"/>
          <w:u w:val="single"/>
        </w:rPr>
        <w:tab/>
      </w:r>
    </w:p>
    <w:p w14:paraId="21E90D83" w14:textId="77777777" w:rsidR="00142AE5" w:rsidRDefault="00142AE5" w:rsidP="00142AE5">
      <w:pPr>
        <w:spacing w:before="0" w:after="0"/>
        <w:ind w:left="0" w:right="0"/>
        <w:contextualSpacing w:val="0"/>
        <w:rPr>
          <w:rFonts w:ascii="Times New Roman" w:hAnsi="Times New Roman" w:cs="Times New Roman"/>
        </w:rPr>
      </w:pPr>
    </w:p>
    <w:p w14:paraId="04B83110" w14:textId="77777777" w:rsidR="00142AE5" w:rsidRPr="002A1A3A" w:rsidRDefault="00142AE5" w:rsidP="00142AE5">
      <w:pPr>
        <w:spacing w:before="0" w:after="0"/>
        <w:ind w:left="0" w:right="0"/>
        <w:contextualSpacing w:val="0"/>
        <w:rPr>
          <w:rFonts w:ascii="Times New Roman" w:hAnsi="Times New Roman" w:cs="Times New Roman"/>
        </w:rPr>
      </w:pPr>
    </w:p>
    <w:p w14:paraId="293ED774" w14:textId="593263EC" w:rsidR="00142AE5" w:rsidRPr="00142AE5" w:rsidRDefault="00142AE5" w:rsidP="00142AE5">
      <w:pPr>
        <w:spacing w:before="0" w:after="0"/>
        <w:ind w:left="0" w:right="0"/>
        <w:contextualSpacing w:val="0"/>
        <w:rPr>
          <w:rFonts w:ascii="Times New Roman" w:eastAsia="Arial" w:hAnsi="Times New Roman" w:cs="Times New Roman"/>
          <w:color w:val="222222"/>
          <w:u w:val="single"/>
        </w:rPr>
      </w:pPr>
      <w:r w:rsidRPr="002A1A3A">
        <w:rPr>
          <w:rFonts w:ascii="Times New Roman" w:eastAsia="Arial" w:hAnsi="Times New Roman" w:cs="Times New Roman"/>
          <w:color w:val="222222"/>
          <w:highlight w:val="white"/>
        </w:rPr>
        <w:t xml:space="preserve">Title:  </w:t>
      </w:r>
      <w:r>
        <w:rPr>
          <w:rFonts w:ascii="Times New Roman" w:eastAsia="Arial" w:hAnsi="Times New Roman" w:cs="Times New Roman"/>
          <w:color w:val="222222"/>
          <w:u w:val="single"/>
        </w:rPr>
        <w:t>Series M</w:t>
      </w:r>
      <w:r w:rsidRPr="00142AE5">
        <w:rPr>
          <w:rFonts w:ascii="Times New Roman" w:eastAsia="Arial" w:hAnsi="Times New Roman" w:cs="Times New Roman"/>
          <w:color w:val="222222"/>
          <w:u w:val="single"/>
        </w:rPr>
        <w:t>anager</w:t>
      </w:r>
      <w:r>
        <w:rPr>
          <w:rFonts w:ascii="Times New Roman" w:eastAsia="Arial" w:hAnsi="Times New Roman" w:cs="Times New Roman"/>
          <w:color w:val="222222"/>
          <w:u w:val="single"/>
        </w:rPr>
        <w:tab/>
      </w:r>
      <w:r>
        <w:rPr>
          <w:rFonts w:ascii="Times New Roman" w:eastAsia="Arial" w:hAnsi="Times New Roman" w:cs="Times New Roman"/>
          <w:color w:val="222222"/>
          <w:u w:val="single"/>
        </w:rPr>
        <w:tab/>
      </w:r>
      <w:r>
        <w:rPr>
          <w:rFonts w:ascii="Times New Roman" w:eastAsia="Arial" w:hAnsi="Times New Roman" w:cs="Times New Roman"/>
          <w:color w:val="222222"/>
          <w:u w:val="single"/>
        </w:rPr>
        <w:tab/>
      </w:r>
    </w:p>
    <w:p w14:paraId="6ADC5029" w14:textId="77777777" w:rsidR="00142AE5" w:rsidRDefault="00142AE5" w:rsidP="00142AE5">
      <w:pPr>
        <w:spacing w:before="0" w:after="0"/>
        <w:ind w:left="0" w:right="0"/>
        <w:contextualSpacing w:val="0"/>
        <w:rPr>
          <w:rFonts w:ascii="Times New Roman" w:eastAsia="Arial" w:hAnsi="Times New Roman" w:cs="Times New Roman"/>
          <w:color w:val="222222"/>
        </w:rPr>
      </w:pPr>
    </w:p>
    <w:p w14:paraId="20FC18A0" w14:textId="77777777" w:rsidR="00142AE5" w:rsidRDefault="00142AE5" w:rsidP="00142AE5">
      <w:pPr>
        <w:spacing w:before="0" w:after="0"/>
        <w:ind w:left="0" w:right="0"/>
        <w:contextualSpacing w:val="0"/>
        <w:rPr>
          <w:rFonts w:ascii="Times New Roman" w:eastAsia="Arial" w:hAnsi="Times New Roman" w:cs="Times New Roman"/>
          <w:color w:val="222222"/>
        </w:rPr>
      </w:pPr>
    </w:p>
    <w:p w14:paraId="4A5BD88C" w14:textId="77777777" w:rsidR="00142AE5" w:rsidRPr="002A1A3A" w:rsidRDefault="00142AE5" w:rsidP="00142AE5">
      <w:pPr>
        <w:spacing w:before="0" w:after="0"/>
        <w:ind w:left="0" w:right="0"/>
        <w:contextualSpacing w:val="0"/>
        <w:rPr>
          <w:rFonts w:ascii="Times New Roman" w:eastAsia="Arial" w:hAnsi="Times New Roman" w:cs="Times New Roman"/>
          <w:b/>
        </w:rPr>
        <w:sectPr w:rsidR="00142AE5" w:rsidRPr="002A1A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5B03F358"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lastRenderedPageBreak/>
        <w:t>Exhibit A</w:t>
      </w:r>
    </w:p>
    <w:p w14:paraId="419B506F"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p>
    <w:p w14:paraId="7E698784"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t>Trademark Assignment</w:t>
      </w:r>
    </w:p>
    <w:p w14:paraId="3180C0F3"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p>
    <w:p w14:paraId="3376F6A1" w14:textId="2C089A59" w:rsidR="008F2BAC" w:rsidRPr="002A1A3A" w:rsidRDefault="008F2BAC" w:rsidP="00142AE5">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 xml:space="preserve">WHEREAS, </w:t>
      </w:r>
      <w:ins w:id="22" w:author="Dave Thaler" w:date="2022-05-18T10:27:00Z">
        <w:r w:rsidR="0090382F">
          <w:rPr>
            <w:rFonts w:ascii="Times New Roman" w:eastAsia="Arial" w:hAnsi="Times New Roman" w:cs="Times New Roman"/>
            <w:highlight w:val="yellow"/>
          </w:rPr>
          <w:t>Microsoft</w:t>
        </w:r>
      </w:ins>
      <w:del w:id="23" w:author="Dave Thaler" w:date="2022-05-18T10:27:00Z">
        <w:r w:rsidR="003B61AF" w:rsidDel="0090382F">
          <w:rPr>
            <w:rFonts w:ascii="Times New Roman" w:eastAsia="Arial" w:hAnsi="Times New Roman" w:cs="Times New Roman"/>
            <w:highlight w:val="yellow"/>
          </w:rPr>
          <w:delText>[</w:delText>
        </w:r>
        <w:r w:rsidR="00795D83" w:rsidDel="0090382F">
          <w:rPr>
            <w:rFonts w:ascii="Times New Roman" w:eastAsia="Arial" w:hAnsi="Times New Roman" w:cs="Times New Roman"/>
            <w:highlight w:val="yellow"/>
          </w:rPr>
          <w:delText>ASSIGNOR</w:delText>
        </w:r>
        <w:r w:rsidR="003B61AF" w:rsidDel="0090382F">
          <w:rPr>
            <w:rFonts w:ascii="Times New Roman" w:eastAsia="Arial" w:hAnsi="Times New Roman" w:cs="Times New Roman"/>
            <w:highlight w:val="yellow"/>
          </w:rPr>
          <w:delText>]</w:delText>
        </w:r>
      </w:del>
      <w:r w:rsidR="00142AE5">
        <w:rPr>
          <w:rFonts w:ascii="Times New Roman" w:eastAsia="Arial" w:hAnsi="Times New Roman" w:cs="Times New Roman"/>
          <w:highlight w:val="yellow"/>
        </w:rPr>
        <w:t xml:space="preserve"> </w:t>
      </w:r>
      <w:r w:rsidRPr="002A1A3A">
        <w:rPr>
          <w:rFonts w:ascii="Times New Roman" w:eastAsia="Arial" w:hAnsi="Times New Roman" w:cs="Times New Roman"/>
          <w:highlight w:val="yellow"/>
        </w:rPr>
        <w:t xml:space="preserve">(“Assignor”), having its place of business at </w:t>
      </w:r>
      <w:r w:rsidR="008631DA" w:rsidRPr="008631DA">
        <w:rPr>
          <w:rFonts w:ascii="Times New Roman" w:eastAsia="Arial" w:hAnsi="Times New Roman" w:cs="Times New Roman"/>
          <w:highlight w:val="yellow"/>
        </w:rPr>
        <w:t>__________________</w:t>
      </w:r>
      <w:r w:rsidRPr="008631DA">
        <w:rPr>
          <w:rFonts w:ascii="Times New Roman" w:eastAsia="Arial" w:hAnsi="Times New Roman" w:cs="Times New Roman"/>
        </w:rPr>
        <w:t xml:space="preserve"> is the owner of </w:t>
      </w:r>
      <w:ins w:id="24" w:author="Dave Thaler" w:date="2022-05-18T10:27:00Z">
        <w:r w:rsidR="0090382F">
          <w:rPr>
            <w:rFonts w:ascii="Times New Roman" w:eastAsia="Arial" w:hAnsi="Times New Roman" w:cs="Times New Roman"/>
          </w:rPr>
          <w:t>eBPF for Windows</w:t>
        </w:r>
      </w:ins>
      <w:del w:id="25" w:author="Dave Thaler" w:date="2022-05-18T10:27:00Z">
        <w:r w:rsidR="005910DE" w:rsidRPr="00D43199" w:rsidDel="0090382F">
          <w:rPr>
            <w:rFonts w:ascii="Times New Roman" w:eastAsia="Arial" w:hAnsi="Times New Roman" w:cs="Times New Roman"/>
            <w:highlight w:val="yellow"/>
          </w:rPr>
          <w:delText>[MARK]</w:delText>
        </w:r>
      </w:del>
      <w:r w:rsidR="005910DE">
        <w:rPr>
          <w:rFonts w:ascii="Times New Roman" w:eastAsia="Arial" w:hAnsi="Times New Roman" w:cs="Times New Roman"/>
        </w:rPr>
        <w:t xml:space="preserve"> </w:t>
      </w:r>
      <w:r w:rsidR="00142AE5">
        <w:rPr>
          <w:rFonts w:ascii="Times New Roman" w:eastAsia="Arial" w:hAnsi="Times New Roman" w:cs="Times New Roman"/>
        </w:rPr>
        <w:t xml:space="preserve">word mark and </w:t>
      </w:r>
      <w:ins w:id="26" w:author="Dave Thaler" w:date="2022-05-18T10:28:00Z">
        <w:r w:rsidR="0090382F">
          <w:rPr>
            <w:rFonts w:ascii="Times New Roman" w:eastAsia="Arial" w:hAnsi="Times New Roman" w:cs="Times New Roman"/>
          </w:rPr>
          <w:t>eBPF for Windows</w:t>
        </w:r>
      </w:ins>
      <w:del w:id="27" w:author="Dave Thaler" w:date="2022-05-18T10:28:00Z">
        <w:r w:rsidR="005910DE" w:rsidRPr="00D43199" w:rsidDel="0090382F">
          <w:rPr>
            <w:rFonts w:ascii="Times New Roman" w:eastAsia="Arial" w:hAnsi="Times New Roman" w:cs="Times New Roman"/>
            <w:highlight w:val="yellow"/>
          </w:rPr>
          <w:delText>[MARK]</w:delText>
        </w:r>
      </w:del>
      <w:r w:rsidR="005910DE">
        <w:rPr>
          <w:rFonts w:ascii="Times New Roman" w:eastAsia="Arial" w:hAnsi="Times New Roman" w:cs="Times New Roman"/>
        </w:rPr>
        <w:t xml:space="preserve"> </w:t>
      </w:r>
      <w:r w:rsidR="00142AE5">
        <w:rPr>
          <w:rFonts w:ascii="Times New Roman" w:eastAsia="Arial" w:hAnsi="Times New Roman" w:cs="Times New Roman"/>
        </w:rPr>
        <w:t>design and</w:t>
      </w:r>
      <w:r w:rsidRPr="002A1A3A">
        <w:rPr>
          <w:rFonts w:ascii="Times New Roman" w:eastAsia="Arial" w:hAnsi="Times New Roman" w:cs="Times New Roman"/>
        </w:rPr>
        <w:t xml:space="preserve"> logo trademarks, including the applications and registrations therefor set forth in Schedule 1 attached hereto (“Trademarks”);</w:t>
      </w:r>
    </w:p>
    <w:p w14:paraId="75E05BD9"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3B307A1C" w14:textId="52099118" w:rsidR="008F2BAC" w:rsidRPr="002A1A3A" w:rsidRDefault="008F2BAC" w:rsidP="00223419">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 xml:space="preserve">WHEREAS, </w:t>
      </w:r>
      <w:r w:rsidR="00142AE5">
        <w:rPr>
          <w:rFonts w:ascii="Times New Roman" w:eastAsia="Arial" w:hAnsi="Times New Roman" w:cs="Times New Roman"/>
        </w:rPr>
        <w:t xml:space="preserve">LF Projects, LLC, a Delaware series limited liability company </w:t>
      </w:r>
      <w:r w:rsidRPr="002A1A3A">
        <w:rPr>
          <w:rFonts w:ascii="Times New Roman" w:eastAsia="Arial" w:hAnsi="Times New Roman" w:cs="Times New Roman"/>
        </w:rPr>
        <w:t xml:space="preserve">(“Assignee”), having a place of business at </w:t>
      </w:r>
      <w:r w:rsidR="008631DA" w:rsidRPr="00142AE5">
        <w:rPr>
          <w:rFonts w:ascii="Times New Roman" w:eastAsia="Arial" w:hAnsi="Times New Roman" w:cs="Times New Roman"/>
        </w:rPr>
        <w:t>3500 S</w:t>
      </w:r>
      <w:r w:rsidR="008631DA">
        <w:rPr>
          <w:rFonts w:ascii="Times New Roman" w:eastAsia="Arial" w:hAnsi="Times New Roman" w:cs="Times New Roman"/>
        </w:rPr>
        <w:t>outh</w:t>
      </w:r>
      <w:r w:rsidR="008631DA" w:rsidRPr="00142AE5">
        <w:rPr>
          <w:rFonts w:ascii="Times New Roman" w:eastAsia="Arial" w:hAnsi="Times New Roman" w:cs="Times New Roman"/>
        </w:rPr>
        <w:t xml:space="preserve"> D</w:t>
      </w:r>
      <w:r w:rsidR="008631DA">
        <w:rPr>
          <w:rFonts w:ascii="Times New Roman" w:eastAsia="Arial" w:hAnsi="Times New Roman" w:cs="Times New Roman"/>
        </w:rPr>
        <w:t xml:space="preserve">upont Highway Suite AA101, Dover, </w:t>
      </w:r>
      <w:r w:rsidR="008631DA" w:rsidRPr="008631DA">
        <w:rPr>
          <w:rFonts w:ascii="Times New Roman" w:eastAsia="Arial" w:hAnsi="Times New Roman" w:cs="Times New Roman"/>
        </w:rPr>
        <w:t>DE 19901 USA,</w:t>
      </w:r>
      <w:r w:rsidR="008631DA">
        <w:rPr>
          <w:rFonts w:ascii="Times New Roman" w:eastAsia="Arial" w:hAnsi="Times New Roman" w:cs="Times New Roman"/>
        </w:rPr>
        <w:t xml:space="preserve"> </w:t>
      </w:r>
      <w:r w:rsidRPr="002A1A3A">
        <w:rPr>
          <w:rFonts w:ascii="Times New Roman" w:eastAsia="Arial" w:hAnsi="Times New Roman" w:cs="Times New Roman"/>
        </w:rPr>
        <w:t>desires to acquire all right, title and interest in and to the Trademarks, together with the associated goodwill;</w:t>
      </w:r>
    </w:p>
    <w:p w14:paraId="4DC95BC3"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40D22EA4" w14:textId="7EC0A026" w:rsidR="00223419" w:rsidRPr="002A1A3A" w:rsidRDefault="00174D94" w:rsidP="00223419">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NOW, THEREFORE, pursuant to the</w:t>
      </w:r>
      <w:r w:rsidR="00AB1AFC">
        <w:rPr>
          <w:rFonts w:ascii="Times New Roman" w:eastAsia="Arial" w:hAnsi="Times New Roman" w:cs="Times New Roman"/>
        </w:rPr>
        <w:t xml:space="preserve"> Project</w:t>
      </w:r>
      <w:r w:rsidR="008F2BAC" w:rsidRPr="002A1A3A">
        <w:rPr>
          <w:rFonts w:ascii="Times New Roman" w:eastAsia="Arial" w:hAnsi="Times New Roman" w:cs="Times New Roman"/>
        </w:rPr>
        <w:t xml:space="preserve"> Contribution Agreement entered into between the parties on the</w:t>
      </w:r>
      <w:r w:rsidR="00142AE5">
        <w:rPr>
          <w:rFonts w:ascii="Times New Roman" w:eastAsia="Arial" w:hAnsi="Times New Roman" w:cs="Times New Roman"/>
        </w:rPr>
        <w:t xml:space="preserve"> </w:t>
      </w:r>
      <w:r w:rsidR="00795D83">
        <w:rPr>
          <w:rFonts w:ascii="Times New Roman" w:eastAsia="Arial" w:hAnsi="Times New Roman" w:cs="Times New Roman"/>
        </w:rPr>
        <w:t>____</w:t>
      </w:r>
      <w:r w:rsidR="00142AE5">
        <w:rPr>
          <w:rFonts w:ascii="Times New Roman" w:eastAsia="Arial" w:hAnsi="Times New Roman" w:cs="Times New Roman"/>
        </w:rPr>
        <w:t xml:space="preserve"> day of </w:t>
      </w:r>
      <w:r w:rsidR="00795D83">
        <w:rPr>
          <w:rFonts w:ascii="Times New Roman" w:eastAsia="Arial" w:hAnsi="Times New Roman" w:cs="Times New Roman"/>
        </w:rPr>
        <w:t>________</w:t>
      </w:r>
      <w:r w:rsidR="00142AE5">
        <w:rPr>
          <w:rFonts w:ascii="Times New Roman" w:eastAsia="Arial" w:hAnsi="Times New Roman" w:cs="Times New Roman"/>
        </w:rPr>
        <w:t>, 2018</w:t>
      </w:r>
      <w:r w:rsidR="008F2BAC" w:rsidRPr="002A1A3A">
        <w:rPr>
          <w:rFonts w:ascii="Times New Roman" w:eastAsia="Arial" w:hAnsi="Times New Roman" w:cs="Times New Roman"/>
        </w:rPr>
        <w:t xml:space="preserve"> and f</w:t>
      </w:r>
      <w:r w:rsidR="00223419" w:rsidRPr="002A1A3A">
        <w:rPr>
          <w:rFonts w:ascii="Times New Roman" w:eastAsia="Arial" w:hAnsi="Times New Roman" w:cs="Times New Roman"/>
        </w:rPr>
        <w:t>or good and adequate consideration, the receipt and sufficiency of which is hereby acknowledged, Assignor hereby assigns to Assignee all rights, title and interest as Assignor may possess in and to the Trademarks worldwide, together with (i) the goodwill symbolized by said Trademarks, (ii) the business or portion of the business to which the Trademarks pertain, (iii) all registrations and applications (including intent-to-use applications) for the Trademarks.</w:t>
      </w:r>
    </w:p>
    <w:p w14:paraId="5A542B82" w14:textId="77777777" w:rsidR="00223419" w:rsidRPr="002A1A3A" w:rsidRDefault="00223419" w:rsidP="00223419">
      <w:pPr>
        <w:spacing w:before="0" w:after="0"/>
        <w:ind w:left="0" w:right="0"/>
        <w:contextualSpacing w:val="0"/>
        <w:rPr>
          <w:rFonts w:ascii="Times New Roman" w:eastAsia="Arial" w:hAnsi="Times New Roman" w:cs="Times New Roman"/>
        </w:rPr>
      </w:pPr>
    </w:p>
    <w:p w14:paraId="6A160393"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69940713"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6EE05A96" w14:textId="33D7122C" w:rsidR="008F2BAC" w:rsidRPr="002A1A3A" w:rsidRDefault="003B61AF" w:rsidP="008F2BAC">
      <w:pPr>
        <w:spacing w:before="0" w:after="0"/>
        <w:ind w:left="0" w:right="0"/>
        <w:contextualSpacing w:val="0"/>
        <w:rPr>
          <w:rFonts w:ascii="Times New Roman" w:hAnsi="Times New Roman" w:cs="Times New Roman"/>
        </w:rPr>
      </w:pPr>
      <w:del w:id="28" w:author="Dave Thaler" w:date="2022-05-18T10:28:00Z">
        <w:r w:rsidDel="0090382F">
          <w:rPr>
            <w:rFonts w:ascii="Times New Roman" w:eastAsia="Arial" w:hAnsi="Times New Roman" w:cs="Times New Roman"/>
            <w:highlight w:val="yellow"/>
          </w:rPr>
          <w:delText>[</w:delText>
        </w:r>
        <w:r w:rsidR="00795D83" w:rsidDel="0090382F">
          <w:rPr>
            <w:rFonts w:ascii="Times New Roman" w:eastAsia="Arial" w:hAnsi="Times New Roman" w:cs="Times New Roman"/>
            <w:highlight w:val="yellow"/>
          </w:rPr>
          <w:delText>ASSIGNOR</w:delText>
        </w:r>
        <w:r w:rsidDel="0090382F">
          <w:rPr>
            <w:rFonts w:ascii="Times New Roman" w:eastAsia="Arial" w:hAnsi="Times New Roman" w:cs="Times New Roman"/>
            <w:highlight w:val="yellow"/>
          </w:rPr>
          <w:delText>]</w:delText>
        </w:r>
      </w:del>
      <w:ins w:id="29" w:author="Dave Thaler" w:date="2022-05-18T10:28:00Z">
        <w:r w:rsidR="009653F9">
          <w:rPr>
            <w:rFonts w:ascii="Times New Roman" w:eastAsia="Arial" w:hAnsi="Times New Roman" w:cs="Times New Roman"/>
          </w:rPr>
          <w:t>Microsoft</w:t>
        </w:r>
      </w:ins>
    </w:p>
    <w:p w14:paraId="300021E8" w14:textId="77777777" w:rsidR="008F2BAC" w:rsidRPr="002A1A3A" w:rsidRDefault="008F2BAC" w:rsidP="008F2BAC">
      <w:pPr>
        <w:spacing w:before="0" w:after="0"/>
        <w:ind w:left="0" w:right="0"/>
        <w:contextualSpacing w:val="0"/>
        <w:rPr>
          <w:rFonts w:ascii="Times New Roman" w:hAnsi="Times New Roman" w:cs="Times New Roman"/>
        </w:rPr>
      </w:pPr>
    </w:p>
    <w:p w14:paraId="10218D09" w14:textId="77777777" w:rsidR="008F2BAC" w:rsidRPr="002A1A3A" w:rsidRDefault="008F2BAC" w:rsidP="008F2BAC">
      <w:pPr>
        <w:spacing w:before="0" w:after="0"/>
        <w:ind w:left="0" w:right="0"/>
        <w:contextualSpacing w:val="0"/>
        <w:rPr>
          <w:rFonts w:ascii="Times New Roman" w:hAnsi="Times New Roman" w:cs="Times New Roman"/>
        </w:rPr>
      </w:pPr>
    </w:p>
    <w:p w14:paraId="722C5E3E" w14:textId="77777777"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2B2877C5" w14:textId="77777777" w:rsidR="008F2BAC" w:rsidRPr="002A1A3A" w:rsidRDefault="008F2BAC" w:rsidP="008F2BAC">
      <w:pPr>
        <w:spacing w:before="0" w:after="0"/>
        <w:ind w:left="0" w:right="0"/>
        <w:contextualSpacing w:val="0"/>
        <w:rPr>
          <w:rFonts w:ascii="Times New Roman" w:hAnsi="Times New Roman" w:cs="Times New Roman"/>
        </w:rPr>
      </w:pPr>
    </w:p>
    <w:p w14:paraId="4A879529" w14:textId="77777777"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Name:  ______________________</w:t>
      </w:r>
    </w:p>
    <w:p w14:paraId="4E722281" w14:textId="77777777" w:rsidR="008F2BAC" w:rsidRPr="002A1A3A" w:rsidRDefault="008F2BAC" w:rsidP="008F2BAC">
      <w:pPr>
        <w:spacing w:before="0" w:after="0"/>
        <w:ind w:left="0" w:right="0"/>
        <w:contextualSpacing w:val="0"/>
        <w:rPr>
          <w:rFonts w:ascii="Times New Roman" w:hAnsi="Times New Roman" w:cs="Times New Roman"/>
        </w:rPr>
      </w:pPr>
    </w:p>
    <w:p w14:paraId="0BA29C30" w14:textId="77777777"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Title:  _______________________</w:t>
      </w:r>
    </w:p>
    <w:p w14:paraId="784E916F" w14:textId="77777777" w:rsidR="008F2BAC" w:rsidRPr="002A1A3A" w:rsidRDefault="008F2BAC" w:rsidP="008F2BAC">
      <w:pPr>
        <w:spacing w:before="0" w:after="0"/>
        <w:ind w:left="0" w:right="0"/>
        <w:contextualSpacing w:val="0"/>
        <w:rPr>
          <w:rFonts w:ascii="Times New Roman" w:hAnsi="Times New Roman" w:cs="Times New Roman"/>
        </w:rPr>
      </w:pPr>
    </w:p>
    <w:p w14:paraId="792E51C5" w14:textId="77777777" w:rsidR="008F2BAC" w:rsidRPr="002A1A3A" w:rsidRDefault="008F2BAC" w:rsidP="008F2BAC">
      <w:pPr>
        <w:spacing w:before="0" w:after="0"/>
        <w:ind w:left="0" w:right="0"/>
        <w:contextualSpacing w:val="0"/>
        <w:rPr>
          <w:rFonts w:ascii="Times New Roman" w:hAnsi="Times New Roman" w:cs="Times New Roman"/>
        </w:rPr>
      </w:pPr>
    </w:p>
    <w:p w14:paraId="0103FBEA" w14:textId="2F668F2F" w:rsidR="008F2BAC" w:rsidRPr="002A1A3A" w:rsidRDefault="00321E50" w:rsidP="008F2BAC">
      <w:pPr>
        <w:spacing w:before="0" w:after="0"/>
        <w:ind w:left="0" w:right="0"/>
        <w:contextualSpacing w:val="0"/>
        <w:rPr>
          <w:rFonts w:ascii="Times New Roman" w:hAnsi="Times New Roman" w:cs="Times New Roman"/>
        </w:rPr>
      </w:pPr>
      <w:r>
        <w:rPr>
          <w:rFonts w:ascii="Times New Roman" w:eastAsia="Arial" w:hAnsi="Times New Roman" w:cs="Times New Roman"/>
        </w:rPr>
        <w:t>LF PROJECTS, LLC</w:t>
      </w:r>
    </w:p>
    <w:p w14:paraId="10E3F18A" w14:textId="77777777" w:rsidR="008F2BAC" w:rsidRPr="002A1A3A" w:rsidRDefault="008F2BAC" w:rsidP="008F2BAC">
      <w:pPr>
        <w:spacing w:before="0" w:after="0"/>
        <w:ind w:left="0" w:right="0"/>
        <w:contextualSpacing w:val="0"/>
        <w:rPr>
          <w:rFonts w:ascii="Times New Roman" w:hAnsi="Times New Roman" w:cs="Times New Roman"/>
        </w:rPr>
      </w:pPr>
    </w:p>
    <w:p w14:paraId="13B5F116" w14:textId="77777777" w:rsidR="008F2BAC" w:rsidRPr="002A1A3A" w:rsidRDefault="008F2BAC" w:rsidP="008F2BAC">
      <w:pPr>
        <w:spacing w:before="0" w:after="0"/>
        <w:ind w:left="0" w:right="0"/>
        <w:contextualSpacing w:val="0"/>
        <w:rPr>
          <w:rFonts w:ascii="Times New Roman" w:hAnsi="Times New Roman" w:cs="Times New Roman"/>
        </w:rPr>
      </w:pPr>
    </w:p>
    <w:p w14:paraId="45EE8F94" w14:textId="77777777"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6C06F3E5" w14:textId="77777777" w:rsidR="008F2BAC" w:rsidRPr="002A1A3A" w:rsidRDefault="008F2BAC" w:rsidP="008F2BAC">
      <w:pPr>
        <w:spacing w:before="0" w:after="0"/>
        <w:ind w:left="0" w:right="0"/>
        <w:contextualSpacing w:val="0"/>
        <w:rPr>
          <w:rFonts w:ascii="Times New Roman" w:hAnsi="Times New Roman" w:cs="Times New Roman"/>
        </w:rPr>
      </w:pPr>
    </w:p>
    <w:p w14:paraId="61C79984" w14:textId="1802A13A"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 xml:space="preserve">Name:  </w:t>
      </w:r>
      <w:r w:rsidR="00321E50">
        <w:rPr>
          <w:rFonts w:ascii="Times New Roman" w:eastAsia="Arial" w:hAnsi="Times New Roman" w:cs="Times New Roman"/>
          <w:color w:val="222222"/>
          <w:highlight w:val="white"/>
        </w:rPr>
        <w:t>Michael Dolan</w:t>
      </w:r>
    </w:p>
    <w:p w14:paraId="41594A93" w14:textId="77777777" w:rsidR="008F2BAC" w:rsidRPr="002A1A3A" w:rsidRDefault="008F2BAC" w:rsidP="008F2BAC">
      <w:pPr>
        <w:spacing w:before="0" w:after="0"/>
        <w:ind w:left="0" w:right="0"/>
        <w:contextualSpacing w:val="0"/>
        <w:rPr>
          <w:rFonts w:ascii="Times New Roman" w:hAnsi="Times New Roman" w:cs="Times New Roman"/>
        </w:rPr>
      </w:pPr>
    </w:p>
    <w:p w14:paraId="198EB947" w14:textId="0E47DA83" w:rsidR="008F2BAC" w:rsidRPr="002A1A3A" w:rsidRDefault="008F2BAC" w:rsidP="008F2BAC">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 xml:space="preserve">Title:  </w:t>
      </w:r>
      <w:r w:rsidR="00321E50">
        <w:rPr>
          <w:rFonts w:ascii="Times New Roman" w:eastAsia="Arial" w:hAnsi="Times New Roman" w:cs="Times New Roman"/>
          <w:color w:val="222222"/>
        </w:rPr>
        <w:t>Manager</w:t>
      </w:r>
    </w:p>
    <w:p w14:paraId="1366A466" w14:textId="77777777" w:rsidR="008F2BAC" w:rsidRPr="002A1A3A" w:rsidRDefault="008F2BAC" w:rsidP="008F2BAC">
      <w:pPr>
        <w:spacing w:before="0" w:after="0"/>
        <w:ind w:left="0" w:right="0"/>
        <w:contextualSpacing w:val="0"/>
        <w:rPr>
          <w:rFonts w:ascii="Times New Roman" w:hAnsi="Times New Roman" w:cs="Times New Roman"/>
        </w:rPr>
      </w:pPr>
    </w:p>
    <w:p w14:paraId="63BD9B18" w14:textId="77777777" w:rsidR="008F2BAC" w:rsidRPr="002A1A3A" w:rsidRDefault="008F2BAC" w:rsidP="00223419">
      <w:pPr>
        <w:spacing w:before="0" w:after="0"/>
        <w:ind w:left="0" w:right="0"/>
        <w:contextualSpacing w:val="0"/>
        <w:rPr>
          <w:rFonts w:ascii="Times New Roman" w:eastAsia="Arial" w:hAnsi="Times New Roman" w:cs="Times New Roman"/>
        </w:rPr>
      </w:pPr>
    </w:p>
    <w:p w14:paraId="7BF3D0D7" w14:textId="77777777" w:rsidR="00223419" w:rsidRPr="002A1A3A" w:rsidRDefault="00223419" w:rsidP="00223419">
      <w:pPr>
        <w:spacing w:before="0" w:after="0"/>
        <w:ind w:left="0" w:right="0"/>
        <w:contextualSpacing w:val="0"/>
        <w:rPr>
          <w:rFonts w:ascii="Times New Roman" w:eastAsia="Arial" w:hAnsi="Times New Roman" w:cs="Times New Roman"/>
        </w:rPr>
      </w:pPr>
    </w:p>
    <w:p w14:paraId="539FC23D" w14:textId="77777777" w:rsidR="00223419" w:rsidRPr="002A1A3A" w:rsidRDefault="00223419" w:rsidP="00223419">
      <w:pPr>
        <w:spacing w:before="0" w:after="0"/>
        <w:ind w:left="0" w:right="0"/>
        <w:contextualSpacing w:val="0"/>
        <w:jc w:val="center"/>
        <w:rPr>
          <w:rFonts w:ascii="Times New Roman" w:eastAsia="Arial" w:hAnsi="Times New Roman" w:cs="Times New Roman"/>
          <w:b/>
        </w:rPr>
        <w:sectPr w:rsidR="00223419" w:rsidRPr="002A1A3A">
          <w:pgSz w:w="12240" w:h="15840"/>
          <w:pgMar w:top="1440" w:right="1440" w:bottom="1440" w:left="1440" w:header="720" w:footer="720" w:gutter="0"/>
          <w:pgNumType w:start="1"/>
          <w:cols w:space="720"/>
        </w:sectPr>
      </w:pPr>
    </w:p>
    <w:p w14:paraId="32EB7AFF"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lastRenderedPageBreak/>
        <w:t xml:space="preserve">SCHEDULE </w:t>
      </w:r>
      <w:r w:rsidR="00545E50" w:rsidRPr="002A1A3A">
        <w:rPr>
          <w:rFonts w:ascii="Times New Roman" w:eastAsia="Arial" w:hAnsi="Times New Roman" w:cs="Times New Roman"/>
          <w:b/>
        </w:rPr>
        <w:t>1</w:t>
      </w:r>
    </w:p>
    <w:p w14:paraId="0EDA6481"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rPr>
        <w:t> </w:t>
      </w:r>
    </w:p>
    <w:p w14:paraId="6B4E507F"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rPr>
        <w:t> </w:t>
      </w:r>
    </w:p>
    <w:p w14:paraId="36731BB6"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u w:val="single"/>
        </w:rPr>
        <w:t>Trademark Registrations</w:t>
      </w:r>
      <w:r w:rsidRPr="002A1A3A">
        <w:rPr>
          <w:rFonts w:ascii="Times New Roman" w:eastAsia="Arial" w:hAnsi="Times New Roman" w:cs="Times New Roman"/>
        </w:rPr>
        <w:t>:</w:t>
      </w:r>
    </w:p>
    <w:p w14:paraId="78FAED74" w14:textId="77777777" w:rsidR="009658DC" w:rsidRPr="002A1A3A" w:rsidRDefault="009658DC">
      <w:pPr>
        <w:spacing w:before="0" w:after="0"/>
        <w:ind w:left="0" w:right="0"/>
        <w:contextualSpacing w:val="0"/>
        <w:rPr>
          <w:rFonts w:ascii="Times New Roman" w:hAnsi="Times New Roman" w:cs="Times New Roman"/>
        </w:rPr>
      </w:pPr>
    </w:p>
    <w:tbl>
      <w:tblPr>
        <w:tblStyle w:val="a"/>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415"/>
        <w:gridCol w:w="1500"/>
        <w:gridCol w:w="1470"/>
        <w:gridCol w:w="2025"/>
        <w:gridCol w:w="1470"/>
      </w:tblGrid>
      <w:tr w:rsidR="009658DC" w:rsidRPr="002F1B58" w14:paraId="2F69F9B1" w14:textId="77777777">
        <w:tc>
          <w:tcPr>
            <w:tcW w:w="24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D748143"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MARK</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098FC694"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COUNTRY</w:t>
            </w:r>
          </w:p>
        </w:tc>
        <w:tc>
          <w:tcPr>
            <w:tcW w:w="14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BC1CA12"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STATUS</w:t>
            </w:r>
          </w:p>
        </w:tc>
        <w:tc>
          <w:tcPr>
            <w:tcW w:w="202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0471F81F"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APP #</w:t>
            </w:r>
          </w:p>
        </w:tc>
        <w:tc>
          <w:tcPr>
            <w:tcW w:w="14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348802D"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REG #</w:t>
            </w:r>
          </w:p>
        </w:tc>
      </w:tr>
      <w:tr w:rsidR="00AA3B56" w:rsidRPr="002F1B58" w14:paraId="22DE0398" w14:textId="77777777">
        <w:tc>
          <w:tcPr>
            <w:tcW w:w="24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1146A17" w14:textId="3A3C94D8" w:rsidR="00AA3B56" w:rsidRPr="002A1A3A" w:rsidRDefault="00AA3B56">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t xml:space="preserve">  </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736BC23"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14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9DC6502"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202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71BAC7C"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14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BB4D1B6"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r>
    </w:tbl>
    <w:p w14:paraId="561FF41C" w14:textId="77777777" w:rsidR="009658DC" w:rsidRPr="002A1A3A" w:rsidRDefault="009658DC">
      <w:pPr>
        <w:spacing w:before="0" w:after="0"/>
        <w:ind w:left="0" w:right="0"/>
        <w:contextualSpacing w:val="0"/>
        <w:rPr>
          <w:rFonts w:ascii="Times New Roman" w:hAnsi="Times New Roman" w:cs="Times New Roman"/>
        </w:rPr>
      </w:pPr>
    </w:p>
    <w:p w14:paraId="22E4A885"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3921C1B2" w14:textId="77777777" w:rsidR="009658DC" w:rsidRPr="002A1A3A" w:rsidRDefault="005F346D" w:rsidP="005276FB">
      <w:pPr>
        <w:keepNext/>
        <w:spacing w:before="0" w:after="0"/>
        <w:ind w:left="0" w:right="0"/>
        <w:contextualSpacing w:val="0"/>
        <w:rPr>
          <w:rFonts w:ascii="Times New Roman" w:hAnsi="Times New Roman" w:cs="Times New Roman"/>
        </w:rPr>
      </w:pPr>
      <w:r w:rsidRPr="002A1A3A">
        <w:rPr>
          <w:rFonts w:ascii="Times New Roman" w:eastAsia="Arial" w:hAnsi="Times New Roman" w:cs="Times New Roman"/>
          <w:u w:val="single"/>
        </w:rPr>
        <w:t>Trademark Applications:</w:t>
      </w:r>
    </w:p>
    <w:p w14:paraId="5F109929" w14:textId="77777777" w:rsidR="009658DC" w:rsidRPr="002A1A3A" w:rsidRDefault="009658DC" w:rsidP="005276FB">
      <w:pPr>
        <w:keepNext/>
        <w:spacing w:before="0" w:after="0"/>
        <w:ind w:left="0" w:right="0"/>
        <w:contextualSpacing w:val="0"/>
        <w:rPr>
          <w:rFonts w:ascii="Times New Roman" w:hAnsi="Times New Roman" w:cs="Times New Roman"/>
        </w:rPr>
      </w:pPr>
    </w:p>
    <w:p w14:paraId="1AD0AF62" w14:textId="77777777" w:rsidR="009658DC" w:rsidRPr="002A1A3A" w:rsidRDefault="009658DC">
      <w:pPr>
        <w:spacing w:before="0" w:after="0"/>
        <w:ind w:left="0" w:right="0"/>
        <w:contextualSpacing w:val="0"/>
        <w:rPr>
          <w:rFonts w:ascii="Times New Roman" w:hAnsi="Times New Roman" w:cs="Times New Roman"/>
        </w:rPr>
      </w:pPr>
    </w:p>
    <w:tbl>
      <w:tblPr>
        <w:tblStyle w:val="a0"/>
        <w:tblW w:w="765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5"/>
        <w:gridCol w:w="1500"/>
        <w:gridCol w:w="1500"/>
        <w:gridCol w:w="2115"/>
      </w:tblGrid>
      <w:tr w:rsidR="009658DC" w:rsidRPr="002F1B58" w14:paraId="5E213A87" w14:textId="77777777">
        <w:tc>
          <w:tcPr>
            <w:tcW w:w="25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2E5153F"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MARK</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96CF923"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COUNTRY</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49E9918"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STATUS</w:t>
            </w:r>
          </w:p>
        </w:tc>
        <w:tc>
          <w:tcPr>
            <w:tcW w:w="211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363FE57" w14:textId="77777777" w:rsidR="009658DC" w:rsidRPr="002A1A3A" w:rsidRDefault="005F346D">
            <w:pPr>
              <w:spacing w:before="0" w:after="0"/>
              <w:ind w:left="0" w:right="0"/>
              <w:contextualSpacing w:val="0"/>
              <w:jc w:val="center"/>
              <w:rPr>
                <w:rFonts w:ascii="Times New Roman" w:hAnsi="Times New Roman" w:cs="Times New Roman"/>
              </w:rPr>
            </w:pPr>
            <w:r w:rsidRPr="002A1A3A">
              <w:rPr>
                <w:rFonts w:ascii="Times New Roman" w:eastAsia="Arial" w:hAnsi="Times New Roman" w:cs="Times New Roman"/>
                <w:b/>
              </w:rPr>
              <w:t>APP #</w:t>
            </w:r>
          </w:p>
        </w:tc>
      </w:tr>
      <w:tr w:rsidR="00AA3B56" w:rsidRPr="002F1B58" w14:paraId="2068B4A2" w14:textId="77777777">
        <w:tc>
          <w:tcPr>
            <w:tcW w:w="25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C3088DD"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CFF691D"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D706DC6"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c>
          <w:tcPr>
            <w:tcW w:w="211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D3048E1" w14:textId="77777777" w:rsidR="00AA3B56" w:rsidRPr="002A1A3A" w:rsidRDefault="00AA3B56">
            <w:pPr>
              <w:tabs>
                <w:tab w:val="center" w:pos="4680"/>
                <w:tab w:val="right" w:pos="9360"/>
              </w:tabs>
              <w:spacing w:before="0" w:after="0"/>
              <w:ind w:left="0" w:right="0"/>
              <w:contextualSpacing w:val="0"/>
              <w:jc w:val="center"/>
              <w:rPr>
                <w:rFonts w:ascii="Times New Roman" w:eastAsia="Arial" w:hAnsi="Times New Roman" w:cs="Times New Roman"/>
                <w:b/>
              </w:rPr>
            </w:pPr>
          </w:p>
        </w:tc>
      </w:tr>
    </w:tbl>
    <w:p w14:paraId="280314BB" w14:textId="77777777" w:rsidR="009658DC" w:rsidRPr="002A1A3A" w:rsidRDefault="005F346D">
      <w:pPr>
        <w:spacing w:before="0" w:after="0"/>
        <w:ind w:left="0" w:right="0"/>
        <w:contextualSpacing w:val="0"/>
        <w:rPr>
          <w:rFonts w:ascii="Times New Roman" w:hAnsi="Times New Roman" w:cs="Times New Roman"/>
        </w:rPr>
      </w:pPr>
      <w:r w:rsidRPr="002A1A3A">
        <w:rPr>
          <w:rFonts w:ascii="Times New Roman" w:eastAsia="Arial" w:hAnsi="Times New Roman" w:cs="Times New Roman"/>
        </w:rPr>
        <w:t> </w:t>
      </w:r>
    </w:p>
    <w:p w14:paraId="193F1FA7" w14:textId="77777777" w:rsidR="00827C1C" w:rsidRPr="002A1A3A" w:rsidRDefault="00827C1C">
      <w:pPr>
        <w:spacing w:before="0" w:after="0"/>
        <w:ind w:left="0" w:right="0"/>
        <w:contextualSpacing w:val="0"/>
        <w:rPr>
          <w:rFonts w:ascii="Times New Roman" w:hAnsi="Times New Roman" w:cs="Times New Roman"/>
        </w:rPr>
        <w:sectPr w:rsidR="00827C1C" w:rsidRPr="002A1A3A">
          <w:pgSz w:w="12240" w:h="15840"/>
          <w:pgMar w:top="1440" w:right="1440" w:bottom="1440" w:left="1440" w:header="720" w:footer="720" w:gutter="0"/>
          <w:pgNumType w:start="1"/>
          <w:cols w:space="720"/>
        </w:sectPr>
      </w:pPr>
    </w:p>
    <w:p w14:paraId="25AE1BB7"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lastRenderedPageBreak/>
        <w:t>Exhibit B</w:t>
      </w:r>
    </w:p>
    <w:p w14:paraId="236A115A"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p>
    <w:p w14:paraId="37286351"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r w:rsidRPr="002A1A3A">
        <w:rPr>
          <w:rFonts w:ascii="Times New Roman" w:eastAsia="Arial" w:hAnsi="Times New Roman" w:cs="Times New Roman"/>
          <w:b/>
        </w:rPr>
        <w:t>Limited Power of Attorney</w:t>
      </w:r>
    </w:p>
    <w:p w14:paraId="2376E80E" w14:textId="77777777" w:rsidR="00223419" w:rsidRPr="002A1A3A" w:rsidRDefault="00223419" w:rsidP="00223419">
      <w:pPr>
        <w:spacing w:before="0" w:after="0"/>
        <w:ind w:left="0" w:right="0"/>
        <w:contextualSpacing w:val="0"/>
        <w:jc w:val="center"/>
        <w:rPr>
          <w:rFonts w:ascii="Times New Roman" w:eastAsia="Arial" w:hAnsi="Times New Roman" w:cs="Times New Roman"/>
          <w:b/>
        </w:rPr>
      </w:pPr>
    </w:p>
    <w:p w14:paraId="23B11B75" w14:textId="047A61C3" w:rsidR="00223419" w:rsidRPr="008631DA" w:rsidRDefault="008631DA" w:rsidP="008631DA">
      <w:pPr>
        <w:spacing w:before="0" w:after="0"/>
        <w:ind w:left="0" w:right="0" w:firstLine="720"/>
        <w:contextualSpacing w:val="0"/>
        <w:rPr>
          <w:rFonts w:ascii="Times New Roman" w:hAnsi="Times New Roman" w:cs="Times New Roman"/>
        </w:rPr>
      </w:pPr>
      <w:del w:id="30" w:author="Dave Thaler" w:date="2022-05-18T10:28:00Z">
        <w:r w:rsidDel="009653F9">
          <w:rPr>
            <w:rFonts w:ascii="Times New Roman" w:eastAsia="Arial" w:hAnsi="Times New Roman" w:cs="Times New Roman"/>
            <w:highlight w:val="yellow"/>
          </w:rPr>
          <w:delText>[</w:delText>
        </w:r>
        <w:r w:rsidR="00795D83" w:rsidDel="009653F9">
          <w:rPr>
            <w:rFonts w:ascii="Times New Roman" w:eastAsia="Arial" w:hAnsi="Times New Roman" w:cs="Times New Roman"/>
            <w:highlight w:val="yellow"/>
          </w:rPr>
          <w:delText>ASSIGNOR</w:delText>
        </w:r>
        <w:r w:rsidDel="009653F9">
          <w:rPr>
            <w:rFonts w:ascii="Times New Roman" w:eastAsia="Arial" w:hAnsi="Times New Roman" w:cs="Times New Roman"/>
            <w:highlight w:val="yellow"/>
          </w:rPr>
          <w:delText>]</w:delText>
        </w:r>
      </w:del>
      <w:ins w:id="31" w:author="Dave Thaler" w:date="2022-05-18T10:28:00Z">
        <w:r w:rsidR="009653F9">
          <w:rPr>
            <w:rFonts w:ascii="Times New Roman" w:eastAsia="Arial" w:hAnsi="Times New Roman" w:cs="Times New Roman"/>
          </w:rPr>
          <w:t>Micros</w:t>
        </w:r>
      </w:ins>
      <w:ins w:id="32" w:author="Dave Thaler" w:date="2022-05-18T10:29:00Z">
        <w:r w:rsidR="009653F9">
          <w:rPr>
            <w:rFonts w:ascii="Times New Roman" w:eastAsia="Arial" w:hAnsi="Times New Roman" w:cs="Times New Roman"/>
          </w:rPr>
          <w:t>oft</w:t>
        </w:r>
      </w:ins>
      <w:r>
        <w:rPr>
          <w:rFonts w:ascii="Times New Roman" w:hAnsi="Times New Roman" w:cs="Times New Roman"/>
        </w:rPr>
        <w:t xml:space="preserve">, </w:t>
      </w:r>
      <w:r w:rsidR="00223419" w:rsidRPr="002A1A3A">
        <w:rPr>
          <w:rFonts w:ascii="Times New Roman" w:eastAsia="Arial" w:hAnsi="Times New Roman" w:cs="Times New Roman"/>
          <w:highlight w:val="yellow"/>
        </w:rPr>
        <w:t>a</w:t>
      </w:r>
      <w:r w:rsidR="00174D94" w:rsidRPr="002A1A3A">
        <w:rPr>
          <w:rFonts w:ascii="Times New Roman" w:eastAsia="Arial" w:hAnsi="Times New Roman" w:cs="Times New Roman"/>
          <w:highlight w:val="yellow"/>
        </w:rPr>
        <w:t xml:space="preserve"> </w:t>
      </w:r>
      <w:del w:id="33" w:author="Dave Thaler" w:date="2022-05-18T10:29:00Z">
        <w:r w:rsidR="00AA3B56" w:rsidRPr="002A1A3A" w:rsidDel="009653F9">
          <w:rPr>
            <w:rFonts w:ascii="Times New Roman" w:eastAsia="Arial" w:hAnsi="Times New Roman" w:cs="Times New Roman"/>
            <w:highlight w:val="yellow"/>
          </w:rPr>
          <w:delText>[</w:delText>
        </w:r>
        <w:r w:rsidR="003B61AF" w:rsidDel="009653F9">
          <w:rPr>
            <w:rFonts w:ascii="Times New Roman" w:eastAsia="Arial" w:hAnsi="Times New Roman" w:cs="Times New Roman"/>
            <w:highlight w:val="yellow"/>
          </w:rPr>
          <w:delText>STATE</w:delText>
        </w:r>
        <w:r w:rsidR="00AA3B56" w:rsidRPr="002A1A3A" w:rsidDel="009653F9">
          <w:rPr>
            <w:rFonts w:ascii="Times New Roman" w:eastAsia="Arial" w:hAnsi="Times New Roman" w:cs="Times New Roman"/>
            <w:highlight w:val="yellow"/>
          </w:rPr>
          <w:delText>]</w:delText>
        </w:r>
      </w:del>
      <w:ins w:id="34" w:author="Dave Thaler" w:date="2022-05-18T10:29:00Z">
        <w:r w:rsidR="009653F9">
          <w:rPr>
            <w:rFonts w:ascii="Times New Roman" w:eastAsia="Arial" w:hAnsi="Times New Roman" w:cs="Times New Roman"/>
            <w:highlight w:val="yellow"/>
          </w:rPr>
          <w:t>Washington</w:t>
        </w:r>
      </w:ins>
      <w:r w:rsidR="00174D94" w:rsidRPr="002A1A3A">
        <w:rPr>
          <w:rFonts w:ascii="Times New Roman" w:eastAsia="Arial" w:hAnsi="Times New Roman" w:cs="Times New Roman"/>
          <w:highlight w:val="yellow"/>
        </w:rPr>
        <w:t xml:space="preserve"> corporation (“</w:t>
      </w:r>
      <w:del w:id="35" w:author="Dave Thaler" w:date="2022-05-18T10:29:00Z">
        <w:r w:rsidR="003B61AF" w:rsidDel="009653F9">
          <w:rPr>
            <w:rFonts w:ascii="Times New Roman" w:eastAsia="Arial" w:hAnsi="Times New Roman" w:cs="Times New Roman"/>
            <w:highlight w:val="yellow"/>
          </w:rPr>
          <w:delText>SHORTNAME</w:delText>
        </w:r>
      </w:del>
      <w:ins w:id="36" w:author="Dave Thaler" w:date="2022-05-18T10:29:00Z">
        <w:r w:rsidR="009653F9">
          <w:rPr>
            <w:rFonts w:ascii="Times New Roman" w:eastAsia="Arial" w:hAnsi="Times New Roman" w:cs="Times New Roman"/>
            <w:highlight w:val="yellow"/>
          </w:rPr>
          <w:t>Microsoft</w:t>
        </w:r>
      </w:ins>
      <w:r w:rsidR="00223419" w:rsidRPr="002A1A3A">
        <w:rPr>
          <w:rFonts w:ascii="Times New Roman" w:eastAsia="Arial" w:hAnsi="Times New Roman" w:cs="Times New Roman"/>
          <w:highlight w:val="yellow"/>
        </w:rPr>
        <w:t xml:space="preserve">”), having its place of business at </w:t>
      </w:r>
      <w:del w:id="37" w:author="Dave Thaler" w:date="2022-05-18T10:29:00Z">
        <w:r w:rsidR="00AA3B56" w:rsidRPr="002A1A3A" w:rsidDel="009653F9">
          <w:rPr>
            <w:rFonts w:ascii="Times New Roman" w:eastAsia="Arial" w:hAnsi="Times New Roman" w:cs="Times New Roman"/>
            <w:highlight w:val="yellow"/>
          </w:rPr>
          <w:delText>[</w:delText>
        </w:r>
        <w:r w:rsidR="003B61AF" w:rsidDel="009653F9">
          <w:rPr>
            <w:rFonts w:ascii="Times New Roman" w:eastAsia="Arial" w:hAnsi="Times New Roman" w:cs="Times New Roman"/>
            <w:highlight w:val="yellow"/>
          </w:rPr>
          <w:delText>ADDRESS</w:delText>
        </w:r>
        <w:r w:rsidR="00AA3B56" w:rsidRPr="002A1A3A" w:rsidDel="009653F9">
          <w:rPr>
            <w:rFonts w:ascii="Times New Roman" w:eastAsia="Arial" w:hAnsi="Times New Roman" w:cs="Times New Roman"/>
            <w:highlight w:val="yellow"/>
          </w:rPr>
          <w:delText>]</w:delText>
        </w:r>
      </w:del>
      <w:ins w:id="38" w:author="Dave Thaler" w:date="2022-05-18T10:29:00Z">
        <w:r w:rsidR="009653F9">
          <w:rPr>
            <w:rFonts w:ascii="Times New Roman" w:eastAsia="Arial" w:hAnsi="Times New Roman" w:cs="Times New Roman"/>
          </w:rPr>
          <w:t>Redmond, Washington,</w:t>
        </w:r>
      </w:ins>
      <w:r w:rsidR="00174D94" w:rsidRPr="002A1A3A">
        <w:rPr>
          <w:rFonts w:ascii="Times New Roman" w:eastAsia="Arial" w:hAnsi="Times New Roman" w:cs="Times New Roman"/>
        </w:rPr>
        <w:t xml:space="preserve"> USA, hereby appoints</w:t>
      </w:r>
      <w:r w:rsidR="005276FB" w:rsidRPr="002A1A3A">
        <w:rPr>
          <w:rFonts w:ascii="Times New Roman" w:eastAsia="Arial" w:hAnsi="Times New Roman" w:cs="Times New Roman"/>
        </w:rPr>
        <w:t xml:space="preserve"> </w:t>
      </w:r>
      <w:r w:rsidR="00284668" w:rsidRPr="002A1A3A">
        <w:rPr>
          <w:rFonts w:ascii="Times New Roman" w:eastAsia="Arial" w:hAnsi="Times New Roman" w:cs="Times New Roman"/>
        </w:rPr>
        <w:t>James Zemlin</w:t>
      </w:r>
      <w:r w:rsidR="00174D94" w:rsidRPr="002A1A3A">
        <w:rPr>
          <w:rFonts w:ascii="Times New Roman" w:eastAsia="Arial" w:hAnsi="Times New Roman" w:cs="Times New Roman"/>
        </w:rPr>
        <w:t xml:space="preserve">, </w:t>
      </w:r>
      <w:r w:rsidR="00284668" w:rsidRPr="002A1A3A">
        <w:rPr>
          <w:rFonts w:ascii="Times New Roman" w:eastAsia="Arial" w:hAnsi="Times New Roman" w:cs="Times New Roman"/>
        </w:rPr>
        <w:t>Executive Director</w:t>
      </w:r>
      <w:r w:rsidR="00174D94" w:rsidRPr="002A1A3A">
        <w:rPr>
          <w:rFonts w:ascii="Times New Roman" w:eastAsia="Arial" w:hAnsi="Times New Roman" w:cs="Times New Roman"/>
        </w:rPr>
        <w:t xml:space="preserve"> of </w:t>
      </w:r>
      <w:r>
        <w:rPr>
          <w:rFonts w:ascii="Times New Roman" w:eastAsia="Arial" w:hAnsi="Times New Roman" w:cs="Times New Roman"/>
        </w:rPr>
        <w:t xml:space="preserve">LFP, Inc., the sole member of LF Projects, LLC, as </w:t>
      </w:r>
      <w:del w:id="39" w:author="Dave Thaler" w:date="2022-05-18T10:29:00Z">
        <w:r w:rsidR="003B61AF" w:rsidRPr="003B61AF" w:rsidDel="009653F9">
          <w:rPr>
            <w:rFonts w:ascii="Times New Roman" w:eastAsia="Arial" w:hAnsi="Times New Roman" w:cs="Times New Roman"/>
            <w:highlight w:val="yellow"/>
          </w:rPr>
          <w:delText>[SHORTNAME]</w:delText>
        </w:r>
      </w:del>
      <w:ins w:id="40" w:author="Dave Thaler" w:date="2022-05-18T10:29:00Z">
        <w:r w:rsidR="009653F9">
          <w:rPr>
            <w:rFonts w:ascii="Times New Roman" w:eastAsia="Arial" w:hAnsi="Times New Roman" w:cs="Times New Roman"/>
          </w:rPr>
          <w:t>Microsoft</w:t>
        </w:r>
      </w:ins>
      <w:r w:rsidR="00AA3B56" w:rsidRPr="002A1A3A">
        <w:rPr>
          <w:rFonts w:ascii="Times New Roman" w:eastAsia="Arial" w:hAnsi="Times New Roman" w:cs="Times New Roman"/>
        </w:rPr>
        <w:t>’s</w:t>
      </w:r>
      <w:r w:rsidR="00174D94" w:rsidRPr="002A1A3A">
        <w:rPr>
          <w:rFonts w:ascii="Times New Roman" w:eastAsia="Arial" w:hAnsi="Times New Roman" w:cs="Times New Roman"/>
        </w:rPr>
        <w:t xml:space="preserve"> attorney-in-fact and authorizes him to execute all documents on behalf of </w:t>
      </w:r>
      <w:ins w:id="41" w:author="Dave Thaler" w:date="2022-05-18T10:29:00Z">
        <w:r w:rsidR="009653F9">
          <w:rPr>
            <w:rFonts w:ascii="Times New Roman" w:eastAsia="Arial" w:hAnsi="Times New Roman" w:cs="Times New Roman"/>
            <w:highlight w:val="yellow"/>
          </w:rPr>
          <w:t>Microsoft</w:t>
        </w:r>
      </w:ins>
      <w:del w:id="42" w:author="Dave Thaler" w:date="2022-05-18T10:29:00Z">
        <w:r w:rsidR="0059071B" w:rsidRPr="003B61AF" w:rsidDel="009653F9">
          <w:rPr>
            <w:rFonts w:ascii="Times New Roman" w:eastAsia="Arial" w:hAnsi="Times New Roman" w:cs="Times New Roman"/>
            <w:highlight w:val="yellow"/>
          </w:rPr>
          <w:delText>[SHORTNAME]</w:delText>
        </w:r>
      </w:del>
      <w:r w:rsidR="0059071B">
        <w:rPr>
          <w:rFonts w:ascii="Times New Roman" w:eastAsia="Arial" w:hAnsi="Times New Roman" w:cs="Times New Roman"/>
        </w:rPr>
        <w:t xml:space="preserve"> </w:t>
      </w:r>
      <w:r w:rsidR="00174D94" w:rsidRPr="002A1A3A">
        <w:rPr>
          <w:rFonts w:ascii="Times New Roman" w:eastAsia="Arial" w:hAnsi="Times New Roman" w:cs="Times New Roman"/>
        </w:rPr>
        <w:t xml:space="preserve">and its employees for the limited purpose of securing, perfecting, maintaining or evidencing the rights in </w:t>
      </w:r>
      <w:r>
        <w:rPr>
          <w:rFonts w:ascii="Times New Roman" w:eastAsia="Arial" w:hAnsi="Times New Roman" w:cs="Times New Roman"/>
        </w:rPr>
        <w:t>both</w:t>
      </w:r>
      <w:r w:rsidR="005103AA">
        <w:rPr>
          <w:rFonts w:ascii="Times New Roman" w:eastAsia="Arial" w:hAnsi="Times New Roman" w:cs="Times New Roman"/>
        </w:rPr>
        <w:t>:</w:t>
      </w:r>
      <w:r>
        <w:rPr>
          <w:rFonts w:ascii="Times New Roman" w:eastAsia="Arial" w:hAnsi="Times New Roman" w:cs="Times New Roman"/>
        </w:rPr>
        <w:t xml:space="preserve"> (a) </w:t>
      </w:r>
      <w:r w:rsidR="00174D94" w:rsidRPr="002A1A3A">
        <w:rPr>
          <w:rFonts w:ascii="Times New Roman" w:eastAsia="Arial" w:hAnsi="Times New Roman" w:cs="Times New Roman"/>
        </w:rPr>
        <w:t>the Trademarks</w:t>
      </w:r>
      <w:r w:rsidR="002A1A3A">
        <w:rPr>
          <w:rFonts w:ascii="Times New Roman" w:eastAsia="Arial" w:hAnsi="Times New Roman" w:cs="Times New Roman"/>
        </w:rPr>
        <w:t xml:space="preserve"> </w:t>
      </w:r>
      <w:r w:rsidR="00174D94" w:rsidRPr="002A1A3A">
        <w:rPr>
          <w:rFonts w:ascii="Times New Roman" w:eastAsia="Arial" w:hAnsi="Times New Roman" w:cs="Times New Roman"/>
        </w:rPr>
        <w:t xml:space="preserve">assigned by </w:t>
      </w:r>
      <w:del w:id="43" w:author="Dave Thaler" w:date="2022-05-18T10:29:00Z">
        <w:r w:rsidR="0059071B" w:rsidRPr="003B61AF" w:rsidDel="009653F9">
          <w:rPr>
            <w:rFonts w:ascii="Times New Roman" w:eastAsia="Arial" w:hAnsi="Times New Roman" w:cs="Times New Roman"/>
            <w:highlight w:val="yellow"/>
          </w:rPr>
          <w:delText>[SHORTNAME]</w:delText>
        </w:r>
      </w:del>
      <w:ins w:id="44" w:author="Dave Thaler" w:date="2022-05-18T10:29:00Z">
        <w:r w:rsidR="009653F9">
          <w:rPr>
            <w:rFonts w:ascii="Times New Roman" w:eastAsia="Arial" w:hAnsi="Times New Roman" w:cs="Times New Roman"/>
          </w:rPr>
          <w:t>Microsoft</w:t>
        </w:r>
      </w:ins>
      <w:r w:rsidR="0059071B">
        <w:rPr>
          <w:rFonts w:ascii="Times New Roman" w:eastAsia="Arial" w:hAnsi="Times New Roman" w:cs="Times New Roman"/>
        </w:rPr>
        <w:t xml:space="preserve"> </w:t>
      </w:r>
      <w:r w:rsidR="00174D94" w:rsidRPr="002A1A3A">
        <w:rPr>
          <w:rFonts w:ascii="Times New Roman" w:eastAsia="Arial" w:hAnsi="Times New Roman" w:cs="Times New Roman"/>
        </w:rPr>
        <w:t xml:space="preserve">to </w:t>
      </w:r>
      <w:r>
        <w:rPr>
          <w:rFonts w:ascii="Times New Roman" w:eastAsia="Arial" w:hAnsi="Times New Roman" w:cs="Times New Roman"/>
        </w:rPr>
        <w:t>LF Projects, LLC</w:t>
      </w:r>
      <w:r w:rsidR="00174D94" w:rsidRPr="002A1A3A">
        <w:rPr>
          <w:rFonts w:ascii="Times New Roman" w:eastAsia="Arial" w:hAnsi="Times New Roman" w:cs="Times New Roman"/>
        </w:rPr>
        <w:t xml:space="preserve"> </w:t>
      </w:r>
      <w:r w:rsidR="005103AA" w:rsidRPr="002A1A3A">
        <w:rPr>
          <w:rFonts w:ascii="Times New Roman" w:eastAsia="Arial" w:hAnsi="Times New Roman" w:cs="Times New Roman"/>
        </w:rPr>
        <w:t xml:space="preserve">pursuant to the Trademark Assignment entered into between </w:t>
      </w:r>
      <w:del w:id="45" w:author="Dave Thaler" w:date="2022-05-18T10:29:00Z">
        <w:r w:rsidR="005103AA" w:rsidRPr="008631DA" w:rsidDel="009653F9">
          <w:rPr>
            <w:rFonts w:ascii="Times New Roman" w:eastAsia="Arial" w:hAnsi="Times New Roman" w:cs="Times New Roman"/>
            <w:highlight w:val="yellow"/>
          </w:rPr>
          <w:delText>[SHORTNAME]</w:delText>
        </w:r>
      </w:del>
      <w:ins w:id="46" w:author="Dave Thaler" w:date="2022-05-18T10:29:00Z">
        <w:r w:rsidR="009653F9">
          <w:rPr>
            <w:rFonts w:ascii="Times New Roman" w:eastAsia="Arial" w:hAnsi="Times New Roman" w:cs="Times New Roman"/>
          </w:rPr>
          <w:t>Microsoft</w:t>
        </w:r>
      </w:ins>
      <w:r w:rsidR="005103AA" w:rsidRPr="002A1A3A">
        <w:rPr>
          <w:rFonts w:ascii="Times New Roman" w:eastAsia="Arial" w:hAnsi="Times New Roman" w:cs="Times New Roman"/>
        </w:rPr>
        <w:t xml:space="preserve"> and </w:t>
      </w:r>
      <w:r w:rsidR="005103AA">
        <w:rPr>
          <w:rFonts w:ascii="Times New Roman" w:eastAsia="Arial" w:hAnsi="Times New Roman" w:cs="Times New Roman"/>
        </w:rPr>
        <w:t>LF Projects, LLC</w:t>
      </w:r>
      <w:r w:rsidR="005103AA" w:rsidRPr="002A1A3A">
        <w:rPr>
          <w:rFonts w:ascii="Times New Roman" w:eastAsia="Arial" w:hAnsi="Times New Roman" w:cs="Times New Roman"/>
        </w:rPr>
        <w:t xml:space="preserve"> on </w:t>
      </w:r>
      <w:r w:rsidR="005103AA">
        <w:rPr>
          <w:rFonts w:ascii="Times New Roman" w:eastAsia="Arial" w:hAnsi="Times New Roman" w:cs="Times New Roman"/>
        </w:rPr>
        <w:t xml:space="preserve">the </w:t>
      </w:r>
      <w:r w:rsidR="00321E50">
        <w:rPr>
          <w:rFonts w:ascii="Times New Roman" w:eastAsia="Arial" w:hAnsi="Times New Roman" w:cs="Times New Roman"/>
        </w:rPr>
        <w:t xml:space="preserve">___ </w:t>
      </w:r>
      <w:r w:rsidR="005103AA">
        <w:rPr>
          <w:rFonts w:ascii="Times New Roman" w:eastAsia="Arial" w:hAnsi="Times New Roman" w:cs="Times New Roman"/>
        </w:rPr>
        <w:t xml:space="preserve">day of </w:t>
      </w:r>
      <w:r w:rsidR="00321E50">
        <w:rPr>
          <w:rFonts w:ascii="Times New Roman" w:eastAsia="Arial" w:hAnsi="Times New Roman" w:cs="Times New Roman"/>
        </w:rPr>
        <w:t>_________</w:t>
      </w:r>
      <w:r w:rsidR="005103AA">
        <w:rPr>
          <w:rFonts w:ascii="Times New Roman" w:eastAsia="Arial" w:hAnsi="Times New Roman" w:cs="Times New Roman"/>
        </w:rPr>
        <w:t xml:space="preserve">, 2018; </w:t>
      </w:r>
      <w:r>
        <w:rPr>
          <w:rFonts w:ascii="Times New Roman" w:eastAsia="Arial" w:hAnsi="Times New Roman" w:cs="Times New Roman"/>
        </w:rPr>
        <w:t xml:space="preserve">and (b) the Accounts and Domain Names assigned by </w:t>
      </w:r>
      <w:del w:id="47" w:author="Dave Thaler" w:date="2022-05-18T10:29:00Z">
        <w:r w:rsidRPr="003B61AF" w:rsidDel="009653F9">
          <w:rPr>
            <w:rFonts w:ascii="Times New Roman" w:eastAsia="Arial" w:hAnsi="Times New Roman" w:cs="Times New Roman"/>
            <w:highlight w:val="yellow"/>
          </w:rPr>
          <w:delText>[SHORTNAME]</w:delText>
        </w:r>
      </w:del>
      <w:ins w:id="48" w:author="Dave Thaler" w:date="2022-05-18T10:29:00Z">
        <w:r w:rsidR="009653F9">
          <w:rPr>
            <w:rFonts w:ascii="Times New Roman" w:eastAsia="Arial" w:hAnsi="Times New Roman" w:cs="Times New Roman"/>
          </w:rPr>
          <w:t>Microsoft</w:t>
        </w:r>
      </w:ins>
      <w:r>
        <w:rPr>
          <w:rFonts w:ascii="Times New Roman" w:eastAsia="Arial" w:hAnsi="Times New Roman" w:cs="Times New Roman"/>
        </w:rPr>
        <w:t xml:space="preserve"> to </w:t>
      </w:r>
      <w:r w:rsidR="005910DE" w:rsidRPr="005910DE">
        <w:rPr>
          <w:rFonts w:ascii="Times New Roman" w:eastAsia="Arial" w:hAnsi="Times New Roman" w:cs="Times New Roman"/>
          <w:highlight w:val="yellow"/>
        </w:rPr>
        <w:t>[SERIES NAME]</w:t>
      </w:r>
      <w:r w:rsidR="005103AA">
        <w:rPr>
          <w:rFonts w:ascii="Times New Roman" w:eastAsia="Arial" w:hAnsi="Times New Roman" w:cs="Times New Roman"/>
        </w:rPr>
        <w:t xml:space="preserve"> pursuant to the </w:t>
      </w:r>
      <w:r>
        <w:rPr>
          <w:rFonts w:ascii="Times New Roman" w:eastAsia="Arial" w:hAnsi="Times New Roman" w:cs="Times New Roman"/>
        </w:rPr>
        <w:t xml:space="preserve">Project Contribution Agreement entered into among </w:t>
      </w:r>
      <w:del w:id="49" w:author="Dave Thaler" w:date="2022-05-18T10:29:00Z">
        <w:r w:rsidRPr="008631DA" w:rsidDel="009653F9">
          <w:rPr>
            <w:rFonts w:ascii="Times New Roman" w:eastAsia="Arial" w:hAnsi="Times New Roman" w:cs="Times New Roman"/>
            <w:highlight w:val="yellow"/>
          </w:rPr>
          <w:delText>[SHORTNAME]</w:delText>
        </w:r>
      </w:del>
      <w:ins w:id="50" w:author="Dave Thaler" w:date="2022-05-18T10:29:00Z">
        <w:r w:rsidR="009653F9">
          <w:rPr>
            <w:rFonts w:ascii="Times New Roman" w:eastAsia="Arial" w:hAnsi="Times New Roman" w:cs="Times New Roman"/>
            <w:highlight w:val="yellow"/>
          </w:rPr>
          <w:t>Microsoft</w:t>
        </w:r>
      </w:ins>
      <w:r w:rsidRPr="008631DA">
        <w:rPr>
          <w:rFonts w:ascii="Times New Roman" w:eastAsia="Arial" w:hAnsi="Times New Roman" w:cs="Times New Roman"/>
          <w:highlight w:val="yellow"/>
        </w:rPr>
        <w:t>,</w:t>
      </w:r>
      <w:r>
        <w:rPr>
          <w:rFonts w:ascii="Times New Roman" w:eastAsia="Arial" w:hAnsi="Times New Roman" w:cs="Times New Roman"/>
        </w:rPr>
        <w:t xml:space="preserve"> LF Projects, LLC and </w:t>
      </w:r>
      <w:r w:rsidR="005910DE" w:rsidRPr="005910DE">
        <w:rPr>
          <w:rFonts w:ascii="Times New Roman" w:eastAsia="Arial" w:hAnsi="Times New Roman" w:cs="Times New Roman"/>
          <w:highlight w:val="yellow"/>
        </w:rPr>
        <w:t>[SERIES NAME]</w:t>
      </w:r>
      <w:r w:rsidR="005910DE">
        <w:rPr>
          <w:rFonts w:ascii="Times New Roman" w:eastAsia="Arial" w:hAnsi="Times New Roman" w:cs="Times New Roman"/>
        </w:rPr>
        <w:t xml:space="preserve"> </w:t>
      </w:r>
      <w:r>
        <w:rPr>
          <w:rFonts w:ascii="Times New Roman" w:eastAsia="Arial" w:hAnsi="Times New Roman" w:cs="Times New Roman"/>
        </w:rPr>
        <w:t xml:space="preserve">on the </w:t>
      </w:r>
      <w:r w:rsidR="00795D83">
        <w:rPr>
          <w:rFonts w:ascii="Times New Roman" w:eastAsia="Arial" w:hAnsi="Times New Roman" w:cs="Times New Roman"/>
        </w:rPr>
        <w:t xml:space="preserve">____ </w:t>
      </w:r>
      <w:r>
        <w:rPr>
          <w:rFonts w:ascii="Times New Roman" w:eastAsia="Arial" w:hAnsi="Times New Roman" w:cs="Times New Roman"/>
        </w:rPr>
        <w:t xml:space="preserve">day of </w:t>
      </w:r>
      <w:r w:rsidR="00795D83">
        <w:rPr>
          <w:rFonts w:ascii="Times New Roman" w:eastAsia="Arial" w:hAnsi="Times New Roman" w:cs="Times New Roman"/>
        </w:rPr>
        <w:t>_______</w:t>
      </w:r>
      <w:r>
        <w:rPr>
          <w:rFonts w:ascii="Times New Roman" w:eastAsia="Arial" w:hAnsi="Times New Roman" w:cs="Times New Roman"/>
        </w:rPr>
        <w:t>, 2018.</w:t>
      </w:r>
    </w:p>
    <w:p w14:paraId="5C771E16" w14:textId="77777777" w:rsidR="00174D94" w:rsidRPr="002A1A3A" w:rsidRDefault="00174D94" w:rsidP="005276FB">
      <w:pPr>
        <w:spacing w:before="0" w:after="0"/>
        <w:ind w:left="0" w:right="0" w:firstLine="720"/>
        <w:contextualSpacing w:val="0"/>
        <w:rPr>
          <w:rFonts w:ascii="Times New Roman" w:eastAsia="Arial" w:hAnsi="Times New Roman" w:cs="Times New Roman"/>
          <w:shd w:val="clear" w:color="auto" w:fill="FFF2CC"/>
        </w:rPr>
      </w:pPr>
    </w:p>
    <w:p w14:paraId="60CA0FE0" w14:textId="6EC5A536" w:rsidR="00174D94" w:rsidRPr="002A1A3A" w:rsidRDefault="0059071B" w:rsidP="00174D94">
      <w:pPr>
        <w:spacing w:before="0" w:after="0"/>
        <w:ind w:left="0" w:right="0"/>
        <w:contextualSpacing w:val="0"/>
        <w:rPr>
          <w:rFonts w:ascii="Times New Roman" w:hAnsi="Times New Roman" w:cs="Times New Roman"/>
        </w:rPr>
      </w:pPr>
      <w:del w:id="51" w:author="Dave Thaler" w:date="2022-05-18T10:29:00Z">
        <w:r w:rsidDel="009653F9">
          <w:rPr>
            <w:rFonts w:ascii="Times New Roman" w:eastAsia="Arial" w:hAnsi="Times New Roman" w:cs="Times New Roman"/>
            <w:highlight w:val="yellow"/>
          </w:rPr>
          <w:delText>[</w:delText>
        </w:r>
        <w:r w:rsidR="00795D83" w:rsidDel="009653F9">
          <w:rPr>
            <w:rFonts w:ascii="Times New Roman" w:eastAsia="Arial" w:hAnsi="Times New Roman" w:cs="Times New Roman"/>
            <w:highlight w:val="yellow"/>
          </w:rPr>
          <w:delText>ASSIGNOR</w:delText>
        </w:r>
        <w:r w:rsidDel="009653F9">
          <w:rPr>
            <w:rFonts w:ascii="Times New Roman" w:eastAsia="Arial" w:hAnsi="Times New Roman" w:cs="Times New Roman"/>
            <w:highlight w:val="yellow"/>
          </w:rPr>
          <w:delText>]</w:delText>
        </w:r>
      </w:del>
      <w:ins w:id="52" w:author="Dave Thaler" w:date="2022-05-18T10:29:00Z">
        <w:r w:rsidR="009653F9">
          <w:rPr>
            <w:rFonts w:ascii="Times New Roman" w:eastAsia="Arial" w:hAnsi="Times New Roman" w:cs="Times New Roman"/>
          </w:rPr>
          <w:t>Microsoft</w:t>
        </w:r>
      </w:ins>
    </w:p>
    <w:p w14:paraId="42CFF511" w14:textId="77777777" w:rsidR="00174D94" w:rsidRPr="002A1A3A" w:rsidRDefault="00174D94" w:rsidP="00174D94">
      <w:pPr>
        <w:spacing w:before="0" w:after="0"/>
        <w:ind w:left="0" w:right="0"/>
        <w:contextualSpacing w:val="0"/>
        <w:rPr>
          <w:rFonts w:ascii="Times New Roman" w:hAnsi="Times New Roman" w:cs="Times New Roman"/>
        </w:rPr>
      </w:pPr>
    </w:p>
    <w:p w14:paraId="3EF96E35" w14:textId="77777777" w:rsidR="00174D94" w:rsidRPr="002A1A3A" w:rsidRDefault="00174D94" w:rsidP="00174D94">
      <w:pPr>
        <w:spacing w:before="0" w:after="0"/>
        <w:ind w:left="0" w:right="0"/>
        <w:contextualSpacing w:val="0"/>
        <w:rPr>
          <w:rFonts w:ascii="Times New Roman" w:hAnsi="Times New Roman" w:cs="Times New Roman"/>
        </w:rPr>
      </w:pPr>
    </w:p>
    <w:p w14:paraId="0205C9B7" w14:textId="77777777" w:rsidR="00174D94" w:rsidRPr="002A1A3A" w:rsidRDefault="00174D94" w:rsidP="00174D94">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By: _________________________</w:t>
      </w:r>
    </w:p>
    <w:p w14:paraId="33181885" w14:textId="77777777" w:rsidR="00174D94" w:rsidRPr="002A1A3A" w:rsidRDefault="00174D94" w:rsidP="00174D94">
      <w:pPr>
        <w:spacing w:before="0" w:after="0"/>
        <w:ind w:left="0" w:right="0"/>
        <w:contextualSpacing w:val="0"/>
        <w:rPr>
          <w:rFonts w:ascii="Times New Roman" w:hAnsi="Times New Roman" w:cs="Times New Roman"/>
        </w:rPr>
      </w:pPr>
    </w:p>
    <w:p w14:paraId="3E717226" w14:textId="77777777" w:rsidR="00174D94" w:rsidRPr="002A1A3A" w:rsidRDefault="00174D94" w:rsidP="00174D94">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Name:  ______________________</w:t>
      </w:r>
    </w:p>
    <w:p w14:paraId="2134DF64" w14:textId="77777777" w:rsidR="00174D94" w:rsidRPr="002A1A3A" w:rsidRDefault="00174D94" w:rsidP="00174D94">
      <w:pPr>
        <w:spacing w:before="0" w:after="0"/>
        <w:ind w:left="0" w:right="0"/>
        <w:contextualSpacing w:val="0"/>
        <w:rPr>
          <w:rFonts w:ascii="Times New Roman" w:hAnsi="Times New Roman" w:cs="Times New Roman"/>
        </w:rPr>
      </w:pPr>
    </w:p>
    <w:p w14:paraId="046AD307" w14:textId="77777777" w:rsidR="00174D94" w:rsidRPr="002A1A3A" w:rsidRDefault="00174D94" w:rsidP="00174D94">
      <w:pPr>
        <w:spacing w:before="0" w:after="0"/>
        <w:ind w:left="0" w:right="0"/>
        <w:contextualSpacing w:val="0"/>
        <w:rPr>
          <w:rFonts w:ascii="Times New Roman" w:hAnsi="Times New Roman" w:cs="Times New Roman"/>
        </w:rPr>
      </w:pPr>
      <w:r w:rsidRPr="002A1A3A">
        <w:rPr>
          <w:rFonts w:ascii="Times New Roman" w:eastAsia="Arial" w:hAnsi="Times New Roman" w:cs="Times New Roman"/>
          <w:color w:val="222222"/>
          <w:highlight w:val="white"/>
        </w:rPr>
        <w:t>Title:  _______________________</w:t>
      </w:r>
    </w:p>
    <w:p w14:paraId="112E62E7" w14:textId="77777777" w:rsidR="00174D94" w:rsidRPr="002A1A3A" w:rsidRDefault="00174D94" w:rsidP="00174D94">
      <w:pPr>
        <w:spacing w:before="0" w:after="0"/>
        <w:ind w:left="0" w:right="0"/>
        <w:contextualSpacing w:val="0"/>
        <w:rPr>
          <w:rFonts w:ascii="Times New Roman" w:hAnsi="Times New Roman" w:cs="Times New Roman"/>
        </w:rPr>
      </w:pPr>
    </w:p>
    <w:p w14:paraId="3B94E39A" w14:textId="77777777" w:rsidR="00174D94" w:rsidRPr="002A1A3A" w:rsidRDefault="00174D94" w:rsidP="00174D94">
      <w:pPr>
        <w:spacing w:before="0" w:after="0"/>
        <w:ind w:left="0" w:right="0"/>
        <w:contextualSpacing w:val="0"/>
        <w:rPr>
          <w:rFonts w:ascii="Times New Roman" w:eastAsia="Arial" w:hAnsi="Times New Roman" w:cs="Times New Roman"/>
        </w:rPr>
      </w:pPr>
    </w:p>
    <w:p w14:paraId="59EC60D0" w14:textId="77777777" w:rsidR="00174D94" w:rsidRPr="002A1A3A" w:rsidRDefault="00174D94" w:rsidP="00174D94">
      <w:pPr>
        <w:spacing w:before="0" w:after="0"/>
        <w:ind w:left="0" w:right="0"/>
        <w:contextualSpacing w:val="0"/>
        <w:rPr>
          <w:rFonts w:ascii="Times New Roman" w:eastAsia="Arial" w:hAnsi="Times New Roman" w:cs="Times New Roman"/>
        </w:rPr>
      </w:pPr>
      <w:r w:rsidRPr="002A1A3A">
        <w:rPr>
          <w:rFonts w:ascii="Times New Roman" w:eastAsia="Arial" w:hAnsi="Times New Roman" w:cs="Times New Roman"/>
        </w:rPr>
        <w:t>Notarization:</w:t>
      </w:r>
    </w:p>
    <w:p w14:paraId="5C4AEB8B" w14:textId="77777777" w:rsidR="00174D94" w:rsidRPr="002A1A3A" w:rsidRDefault="00174D94" w:rsidP="00174D94">
      <w:pPr>
        <w:spacing w:before="0" w:after="0"/>
        <w:ind w:left="0" w:right="0"/>
        <w:contextualSpacing w:val="0"/>
        <w:rPr>
          <w:rFonts w:ascii="Times New Roman" w:eastAsia="Arial" w:hAnsi="Times New Roman" w:cs="Times New Roman"/>
        </w:rPr>
      </w:pPr>
    </w:p>
    <w:p w14:paraId="413B277C" w14:textId="77777777" w:rsidR="00174D94" w:rsidRPr="002A1A3A" w:rsidRDefault="00174D94" w:rsidP="005276FB">
      <w:pPr>
        <w:spacing w:before="0" w:after="0"/>
        <w:ind w:left="0" w:right="0"/>
        <w:contextualSpacing w:val="0"/>
        <w:rPr>
          <w:rFonts w:ascii="Times New Roman" w:eastAsia="Arial" w:hAnsi="Times New Roman" w:cs="Times New Roman"/>
        </w:rPr>
      </w:pPr>
    </w:p>
    <w:sectPr w:rsidR="00174D94" w:rsidRPr="002A1A3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ED143" w14:textId="77777777" w:rsidR="00766DB6" w:rsidRDefault="00766DB6" w:rsidP="00E95743">
      <w:pPr>
        <w:spacing w:before="0" w:after="0"/>
      </w:pPr>
      <w:r>
        <w:separator/>
      </w:r>
    </w:p>
  </w:endnote>
  <w:endnote w:type="continuationSeparator" w:id="0">
    <w:p w14:paraId="0379B1DF" w14:textId="77777777" w:rsidR="00766DB6" w:rsidRDefault="00766DB6" w:rsidP="00E957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4A10F" w14:textId="77777777" w:rsidR="008631DA" w:rsidRDefault="00766DB6">
    <w:pPr>
      <w:pStyle w:val="Footer"/>
    </w:pPr>
    <w:r>
      <w:fldChar w:fldCharType="begin"/>
    </w:r>
    <w:r>
      <w:instrText xml:space="preserve"> DOCPROPERTY DOCXDOCID DMS=InterwovenIManage Format=&lt;&lt;NUM&gt;&gt;v&lt;&lt;VER&gt;&gt; PRESERVELOCATION \* MERGEFORMAT </w:instrText>
    </w:r>
    <w:r>
      <w:fldChar w:fldCharType="separate"/>
    </w:r>
    <w:r w:rsidR="008631DA">
      <w:t>7315212v2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DDA6" w14:textId="7958AAAE" w:rsidR="008631DA" w:rsidRDefault="008631DA" w:rsidP="002A1A3A">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195F" w14:textId="77777777" w:rsidR="008631DA" w:rsidRDefault="00766DB6">
    <w:pPr>
      <w:pStyle w:val="Footer"/>
    </w:pPr>
    <w:r>
      <w:fldChar w:fldCharType="begin"/>
    </w:r>
    <w:r>
      <w:instrText xml:space="preserve"> DOCPROPERTY DOCXDOCID DMS=InterwovenIManage Format=&lt;&lt;NUM&gt;&gt;v&lt;&lt;VER&gt;&gt; PRESERVELOCATION \* MERGEFORMAT </w:instrText>
    </w:r>
    <w:r>
      <w:fldChar w:fldCharType="separate"/>
    </w:r>
    <w:r w:rsidR="008631DA">
      <w:t>7315212v2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86A4" w14:textId="77777777" w:rsidR="00766DB6" w:rsidRDefault="00766DB6" w:rsidP="00E95743">
      <w:pPr>
        <w:spacing w:before="0" w:after="0"/>
      </w:pPr>
      <w:r>
        <w:separator/>
      </w:r>
    </w:p>
  </w:footnote>
  <w:footnote w:type="continuationSeparator" w:id="0">
    <w:p w14:paraId="48EC59A7" w14:textId="77777777" w:rsidR="00766DB6" w:rsidRDefault="00766DB6" w:rsidP="00E9574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D39D" w14:textId="77777777" w:rsidR="00321E50" w:rsidRDefault="00321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4B1DE" w14:textId="77777777" w:rsidR="00321E50" w:rsidRDefault="00321E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9ACE" w14:textId="77777777" w:rsidR="00321E50" w:rsidRDefault="0032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4B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672578"/>
    <w:multiLevelType w:val="hybridMultilevel"/>
    <w:tmpl w:val="3FF06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A3FC6"/>
    <w:multiLevelType w:val="multilevel"/>
    <w:tmpl w:val="C7221A3C"/>
    <w:lvl w:ilvl="0">
      <w:start w:val="1"/>
      <w:numFmt w:val="decimal"/>
      <w:lvlText w:val="%1."/>
      <w:lvlJc w:val="left"/>
      <w:pPr>
        <w:ind w:left="720" w:firstLine="360"/>
      </w:pPr>
      <w:rPr>
        <w:rFonts w:ascii="Arial" w:hAnsi="Arial" w:cs="Arial" w:hint="default"/>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3645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9A42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1B4AAD"/>
    <w:multiLevelType w:val="hybridMultilevel"/>
    <w:tmpl w:val="11D4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D44E6"/>
    <w:multiLevelType w:val="hybridMultilevel"/>
    <w:tmpl w:val="E73A31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147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98400161">
    <w:abstractNumId w:val="2"/>
  </w:num>
  <w:num w:numId="2" w16cid:durableId="1871188464">
    <w:abstractNumId w:val="4"/>
  </w:num>
  <w:num w:numId="3" w16cid:durableId="1138574118">
    <w:abstractNumId w:val="7"/>
  </w:num>
  <w:num w:numId="4" w16cid:durableId="1459686021">
    <w:abstractNumId w:val="0"/>
  </w:num>
  <w:num w:numId="5" w16cid:durableId="1737241756">
    <w:abstractNumId w:val="6"/>
  </w:num>
  <w:num w:numId="6" w16cid:durableId="1155955358">
    <w:abstractNumId w:val="1"/>
  </w:num>
  <w:num w:numId="7" w16cid:durableId="1446969896">
    <w:abstractNumId w:val="5"/>
  </w:num>
  <w:num w:numId="8" w16cid:durableId="1979338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Thaler">
    <w15:presenceInfo w15:providerId="None" w15:userId="Dave Tha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658DC"/>
    <w:rsid w:val="0000742B"/>
    <w:rsid w:val="00050852"/>
    <w:rsid w:val="000860DF"/>
    <w:rsid w:val="00142AE5"/>
    <w:rsid w:val="001700E0"/>
    <w:rsid w:val="00174D94"/>
    <w:rsid w:val="001F10F6"/>
    <w:rsid w:val="00203276"/>
    <w:rsid w:val="00223419"/>
    <w:rsid w:val="00226C00"/>
    <w:rsid w:val="00253676"/>
    <w:rsid w:val="00284668"/>
    <w:rsid w:val="002A1A3A"/>
    <w:rsid w:val="002B34BD"/>
    <w:rsid w:val="002F1B58"/>
    <w:rsid w:val="00321E50"/>
    <w:rsid w:val="003B61AF"/>
    <w:rsid w:val="00474B53"/>
    <w:rsid w:val="004841AA"/>
    <w:rsid w:val="00497D05"/>
    <w:rsid w:val="00497EEF"/>
    <w:rsid w:val="005103AA"/>
    <w:rsid w:val="005276FB"/>
    <w:rsid w:val="00545E50"/>
    <w:rsid w:val="0059071B"/>
    <w:rsid w:val="005910DE"/>
    <w:rsid w:val="005F346D"/>
    <w:rsid w:val="00622B23"/>
    <w:rsid w:val="006F764E"/>
    <w:rsid w:val="007431A1"/>
    <w:rsid w:val="0075099F"/>
    <w:rsid w:val="00766DB6"/>
    <w:rsid w:val="00775BED"/>
    <w:rsid w:val="00795D83"/>
    <w:rsid w:val="00827C1C"/>
    <w:rsid w:val="008631DA"/>
    <w:rsid w:val="0087398E"/>
    <w:rsid w:val="008F2BAC"/>
    <w:rsid w:val="0090382F"/>
    <w:rsid w:val="00961E8B"/>
    <w:rsid w:val="009653F9"/>
    <w:rsid w:val="009658DC"/>
    <w:rsid w:val="009C42C9"/>
    <w:rsid w:val="009D471D"/>
    <w:rsid w:val="009F102E"/>
    <w:rsid w:val="00A17A32"/>
    <w:rsid w:val="00A966BA"/>
    <w:rsid w:val="00AA3B56"/>
    <w:rsid w:val="00AB1AFC"/>
    <w:rsid w:val="00B200A0"/>
    <w:rsid w:val="00B40343"/>
    <w:rsid w:val="00BB4C29"/>
    <w:rsid w:val="00BF6BB8"/>
    <w:rsid w:val="00C21A30"/>
    <w:rsid w:val="00D01124"/>
    <w:rsid w:val="00D43199"/>
    <w:rsid w:val="00DA3F7B"/>
    <w:rsid w:val="00DB7787"/>
    <w:rsid w:val="00E1140D"/>
    <w:rsid w:val="00E70F9C"/>
    <w:rsid w:val="00E84AB9"/>
    <w:rsid w:val="00E95743"/>
    <w:rsid w:val="00EB5097"/>
    <w:rsid w:val="00FB2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D66449"/>
  <w15:docId w15:val="{54733EB0-7B2B-2043-8785-A93D04F3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240" w:after="240"/>
      <w:ind w:left="0" w:right="0"/>
      <w:outlineLvl w:val="0"/>
    </w:pPr>
    <w:rPr>
      <w:b/>
      <w:sz w:val="36"/>
      <w:szCs w:val="36"/>
    </w:rPr>
  </w:style>
  <w:style w:type="paragraph" w:styleId="Heading2">
    <w:name w:val="heading 2"/>
    <w:basedOn w:val="Normal"/>
    <w:next w:val="Normal"/>
    <w:pPr>
      <w:spacing w:before="225" w:after="225"/>
      <w:ind w:left="0" w:right="0"/>
      <w:outlineLvl w:val="1"/>
    </w:pPr>
    <w:rPr>
      <w:b/>
      <w:sz w:val="28"/>
      <w:szCs w:val="28"/>
    </w:rPr>
  </w:style>
  <w:style w:type="paragraph" w:styleId="Heading3">
    <w:name w:val="heading 3"/>
    <w:basedOn w:val="Normal"/>
    <w:next w:val="Normal"/>
    <w:pPr>
      <w:spacing w:before="240" w:after="240"/>
      <w:ind w:left="0" w:right="0"/>
      <w:outlineLvl w:val="2"/>
    </w:pPr>
    <w:rPr>
      <w:b/>
    </w:rPr>
  </w:style>
  <w:style w:type="paragraph" w:styleId="Heading4">
    <w:name w:val="heading 4"/>
    <w:basedOn w:val="Normal"/>
    <w:next w:val="Normal"/>
    <w:pPr>
      <w:spacing w:before="255" w:after="255"/>
      <w:ind w:left="0" w:right="0"/>
      <w:outlineLvl w:val="3"/>
    </w:pPr>
    <w:rPr>
      <w:b/>
      <w:sz w:val="20"/>
      <w:szCs w:val="20"/>
    </w:rPr>
  </w:style>
  <w:style w:type="paragraph" w:styleId="Heading5">
    <w:name w:val="heading 5"/>
    <w:basedOn w:val="Normal"/>
    <w:next w:val="Normal"/>
    <w:pPr>
      <w:spacing w:before="255" w:after="255"/>
      <w:ind w:left="0" w:right="0"/>
      <w:outlineLvl w:val="4"/>
    </w:pPr>
    <w:rPr>
      <w:b/>
      <w:sz w:val="16"/>
      <w:szCs w:val="16"/>
    </w:rPr>
  </w:style>
  <w:style w:type="paragraph" w:styleId="Heading6">
    <w:name w:val="heading 6"/>
    <w:basedOn w:val="Normal"/>
    <w:next w:val="Normal"/>
    <w:pPr>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E95743"/>
    <w:pPr>
      <w:tabs>
        <w:tab w:val="center" w:pos="4680"/>
        <w:tab w:val="right" w:pos="9360"/>
      </w:tabs>
      <w:spacing w:before="0" w:after="0"/>
    </w:pPr>
  </w:style>
  <w:style w:type="character" w:customStyle="1" w:styleId="HeaderChar">
    <w:name w:val="Header Char"/>
    <w:basedOn w:val="DefaultParagraphFont"/>
    <w:link w:val="Header"/>
    <w:uiPriority w:val="99"/>
    <w:rsid w:val="00E95743"/>
  </w:style>
  <w:style w:type="paragraph" w:styleId="Footer">
    <w:name w:val="footer"/>
    <w:basedOn w:val="Normal"/>
    <w:link w:val="FooterChar"/>
    <w:uiPriority w:val="99"/>
    <w:unhideWhenUsed/>
    <w:rsid w:val="00E95743"/>
    <w:pPr>
      <w:tabs>
        <w:tab w:val="center" w:pos="4680"/>
        <w:tab w:val="right" w:pos="9360"/>
      </w:tabs>
      <w:spacing w:before="0" w:after="0"/>
    </w:pPr>
  </w:style>
  <w:style w:type="character" w:customStyle="1" w:styleId="FooterChar">
    <w:name w:val="Footer Char"/>
    <w:basedOn w:val="DefaultParagraphFont"/>
    <w:link w:val="Footer"/>
    <w:uiPriority w:val="99"/>
    <w:rsid w:val="00E95743"/>
  </w:style>
  <w:style w:type="paragraph" w:styleId="BalloonText">
    <w:name w:val="Balloon Text"/>
    <w:basedOn w:val="Normal"/>
    <w:link w:val="BalloonTextChar"/>
    <w:uiPriority w:val="99"/>
    <w:semiHidden/>
    <w:unhideWhenUsed/>
    <w:rsid w:val="001700E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E0"/>
    <w:rPr>
      <w:rFonts w:ascii="Lucida Grande" w:hAnsi="Lucida Grande" w:cs="Lucida Grande"/>
      <w:sz w:val="18"/>
      <w:szCs w:val="18"/>
    </w:rPr>
  </w:style>
  <w:style w:type="paragraph" w:styleId="ListParagraph">
    <w:name w:val="List Paragraph"/>
    <w:basedOn w:val="Normal"/>
    <w:uiPriority w:val="34"/>
    <w:qFormat/>
    <w:rsid w:val="002F1B58"/>
    <w:pPr>
      <w:ind w:left="720"/>
    </w:pPr>
  </w:style>
  <w:style w:type="character" w:styleId="CommentReference">
    <w:name w:val="annotation reference"/>
    <w:basedOn w:val="DefaultParagraphFont"/>
    <w:uiPriority w:val="99"/>
    <w:semiHidden/>
    <w:unhideWhenUsed/>
    <w:rsid w:val="00321E50"/>
    <w:rPr>
      <w:sz w:val="16"/>
      <w:szCs w:val="16"/>
    </w:rPr>
  </w:style>
  <w:style w:type="paragraph" w:styleId="CommentText">
    <w:name w:val="annotation text"/>
    <w:basedOn w:val="Normal"/>
    <w:link w:val="CommentTextChar"/>
    <w:uiPriority w:val="99"/>
    <w:semiHidden/>
    <w:unhideWhenUsed/>
    <w:rsid w:val="00321E50"/>
    <w:rPr>
      <w:sz w:val="20"/>
      <w:szCs w:val="20"/>
    </w:rPr>
  </w:style>
  <w:style w:type="character" w:customStyle="1" w:styleId="CommentTextChar">
    <w:name w:val="Comment Text Char"/>
    <w:basedOn w:val="DefaultParagraphFont"/>
    <w:link w:val="CommentText"/>
    <w:uiPriority w:val="99"/>
    <w:semiHidden/>
    <w:rsid w:val="00321E50"/>
    <w:rPr>
      <w:sz w:val="20"/>
      <w:szCs w:val="20"/>
    </w:rPr>
  </w:style>
  <w:style w:type="paragraph" w:styleId="CommentSubject">
    <w:name w:val="annotation subject"/>
    <w:basedOn w:val="CommentText"/>
    <w:next w:val="CommentText"/>
    <w:link w:val="CommentSubjectChar"/>
    <w:uiPriority w:val="99"/>
    <w:semiHidden/>
    <w:unhideWhenUsed/>
    <w:rsid w:val="00321E50"/>
    <w:rPr>
      <w:b/>
      <w:bCs/>
    </w:rPr>
  </w:style>
  <w:style w:type="character" w:customStyle="1" w:styleId="CommentSubjectChar">
    <w:name w:val="Comment Subject Char"/>
    <w:basedOn w:val="CommentTextChar"/>
    <w:link w:val="CommentSubject"/>
    <w:uiPriority w:val="99"/>
    <w:semiHidden/>
    <w:rsid w:val="00321E50"/>
    <w:rPr>
      <w:b/>
      <w:bCs/>
      <w:sz w:val="20"/>
      <w:szCs w:val="20"/>
    </w:rPr>
  </w:style>
  <w:style w:type="paragraph" w:styleId="Revision">
    <w:name w:val="Revision"/>
    <w:hidden/>
    <w:uiPriority w:val="99"/>
    <w:semiHidden/>
    <w:rsid w:val="0090382F"/>
    <w:pPr>
      <w:widowControl/>
      <w:spacing w:before="0" w:after="0"/>
      <w:ind w:left="0" w:right="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Thaler</cp:lastModifiedBy>
  <cp:revision>8</cp:revision>
  <cp:lastPrinted>2018-01-18T23:11:00Z</cp:lastPrinted>
  <dcterms:created xsi:type="dcterms:W3CDTF">2018-06-22T15:28:00Z</dcterms:created>
  <dcterms:modified xsi:type="dcterms:W3CDTF">2022-05-18T17:29:00Z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7315212v2</vt:lpwstr>
  </property>
  <property fmtid="{D5CDD505-2E9C-101B-9397-08002B2CF9AE}" pid="3" name="DocXLocation">
    <vt:lpwstr>Every Page</vt:lpwstr>
  </property>
  <property fmtid="{D5CDD505-2E9C-101B-9397-08002B2CF9AE}" pid="4" name="DocXFormat">
    <vt:lpwstr>DefaultFormat</vt:lpwstr>
  </property>
</Properties>
</file>