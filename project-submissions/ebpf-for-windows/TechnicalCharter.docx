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A4210F" w:rsidRDefault="00A421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b/>
          <w:sz w:val="24"/>
          <w:szCs w:val="24"/>
        </w:rPr>
      </w:pPr>
    </w:p>
    <w:p w14:paraId="00000002" w14:textId="77777777" w:rsidR="00A4210F" w:rsidRDefault="00A421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p>
    <w:p w14:paraId="00000003" w14:textId="77777777" w:rsidR="00A4210F" w:rsidRDefault="00480CE0">
      <w:pPr>
        <w:jc w:val="center"/>
        <w:rPr>
          <w:b/>
          <w:sz w:val="24"/>
          <w:szCs w:val="24"/>
        </w:rPr>
      </w:pPr>
      <w:r>
        <w:rPr>
          <w:b/>
          <w:sz w:val="24"/>
          <w:szCs w:val="24"/>
        </w:rPr>
        <w:t>Technical</w:t>
      </w:r>
      <w:r>
        <w:rPr>
          <w:sz w:val="24"/>
          <w:szCs w:val="24"/>
        </w:rPr>
        <w:t xml:space="preserve"> </w:t>
      </w:r>
      <w:r>
        <w:rPr>
          <w:b/>
          <w:sz w:val="24"/>
          <w:szCs w:val="24"/>
        </w:rPr>
        <w:t>Charter (the “Charter”)</w:t>
      </w:r>
    </w:p>
    <w:p w14:paraId="00000004" w14:textId="77777777" w:rsidR="00A4210F" w:rsidRDefault="00A4210F">
      <w:pPr>
        <w:jc w:val="center"/>
        <w:rPr>
          <w:b/>
          <w:sz w:val="24"/>
          <w:szCs w:val="24"/>
        </w:rPr>
      </w:pPr>
    </w:p>
    <w:p w14:paraId="00000005" w14:textId="77777777" w:rsidR="00A4210F" w:rsidRDefault="00480CE0">
      <w:pPr>
        <w:jc w:val="center"/>
        <w:rPr>
          <w:b/>
          <w:sz w:val="24"/>
          <w:szCs w:val="24"/>
        </w:rPr>
      </w:pPr>
      <w:r>
        <w:rPr>
          <w:b/>
          <w:sz w:val="24"/>
          <w:szCs w:val="24"/>
        </w:rPr>
        <w:t xml:space="preserve">for </w:t>
      </w:r>
    </w:p>
    <w:p w14:paraId="00000006" w14:textId="00E7D0D9" w:rsidR="00A4210F" w:rsidRDefault="006C5B0C">
      <w:pPr>
        <w:jc w:val="center"/>
        <w:rPr>
          <w:b/>
          <w:sz w:val="24"/>
          <w:szCs w:val="24"/>
        </w:rPr>
      </w:pPr>
      <w:ins w:id="0" w:author="Dave Thaler" w:date="2022-04-04T16:50:00Z">
        <w:r>
          <w:rPr>
            <w:b/>
            <w:sz w:val="24"/>
            <w:szCs w:val="24"/>
            <w:highlight w:val="yellow"/>
          </w:rPr>
          <w:t>eBPF for Windows</w:t>
        </w:r>
      </w:ins>
      <w:del w:id="1" w:author="Dave Thaler" w:date="2022-04-04T16:50:00Z">
        <w:r w:rsidR="00480CE0" w:rsidDel="006C5B0C">
          <w:rPr>
            <w:b/>
            <w:sz w:val="24"/>
            <w:szCs w:val="24"/>
            <w:highlight w:val="yellow"/>
          </w:rPr>
          <w:delText>[COMMUNITY NAME]</w:delText>
        </w:r>
      </w:del>
      <w:r w:rsidR="00480CE0">
        <w:rPr>
          <w:b/>
          <w:sz w:val="24"/>
          <w:szCs w:val="24"/>
        </w:rPr>
        <w:t xml:space="preserve"> a Series of LF Projects, LLC</w:t>
      </w:r>
    </w:p>
    <w:p w14:paraId="00000007" w14:textId="77777777" w:rsidR="00A4210F" w:rsidRDefault="00A4210F">
      <w:pPr>
        <w:jc w:val="center"/>
        <w:rPr>
          <w:b/>
          <w:sz w:val="24"/>
          <w:szCs w:val="24"/>
        </w:rPr>
      </w:pPr>
    </w:p>
    <w:p w14:paraId="00000008" w14:textId="77777777" w:rsidR="00A4210F" w:rsidRDefault="00480CE0">
      <w:pPr>
        <w:jc w:val="center"/>
        <w:rPr>
          <w:sz w:val="24"/>
          <w:szCs w:val="24"/>
        </w:rPr>
      </w:pPr>
      <w:r>
        <w:rPr>
          <w:b/>
          <w:sz w:val="24"/>
          <w:szCs w:val="24"/>
        </w:rPr>
        <w:t>Adopted ___________</w:t>
      </w:r>
    </w:p>
    <w:p w14:paraId="00000009" w14:textId="77777777" w:rsidR="00A4210F" w:rsidRDefault="00A4210F">
      <w:pPr>
        <w:jc w:val="center"/>
        <w:rPr>
          <w:sz w:val="24"/>
          <w:szCs w:val="24"/>
        </w:rPr>
      </w:pPr>
    </w:p>
    <w:p w14:paraId="0000000A" w14:textId="77777777" w:rsidR="00A4210F" w:rsidRDefault="00A4210F">
      <w:pPr>
        <w:jc w:val="center"/>
        <w:rPr>
          <w:sz w:val="24"/>
          <w:szCs w:val="24"/>
        </w:rPr>
      </w:pPr>
    </w:p>
    <w:p w14:paraId="0000000B" w14:textId="2EAF053F" w:rsidR="00A4210F" w:rsidRDefault="00480CE0">
      <w:pPr>
        <w:rPr>
          <w:sz w:val="24"/>
          <w:szCs w:val="24"/>
        </w:rPr>
      </w:pPr>
      <w:bookmarkStart w:id="2" w:name="_gjdgxs" w:colFirst="0" w:colLast="0"/>
      <w:bookmarkEnd w:id="2"/>
      <w:r>
        <w:rPr>
          <w:sz w:val="24"/>
          <w:szCs w:val="24"/>
        </w:rPr>
        <w:t xml:space="preserve">This Charter sets forth the responsibilities and procedures for technical contribution to, and oversight of, the </w:t>
      </w:r>
      <w:ins w:id="3" w:author="Dave Thaler" w:date="2022-04-04T16:50:00Z">
        <w:r w:rsidR="007E4B63">
          <w:rPr>
            <w:b/>
            <w:sz w:val="24"/>
            <w:szCs w:val="24"/>
            <w:highlight w:val="yellow"/>
          </w:rPr>
          <w:t>eBPF for Windows</w:t>
        </w:r>
      </w:ins>
      <w:del w:id="4" w:author="Dave Thaler" w:date="2022-04-04T16:50:00Z">
        <w:r w:rsidDel="007E4B63">
          <w:rPr>
            <w:b/>
            <w:sz w:val="24"/>
            <w:szCs w:val="24"/>
            <w:highlight w:val="yellow"/>
          </w:rPr>
          <w:delText>[COMMUNITY NAME]</w:delText>
        </w:r>
      </w:del>
      <w:r>
        <w:rPr>
          <w:b/>
          <w:sz w:val="24"/>
          <w:szCs w:val="24"/>
        </w:rPr>
        <w:t xml:space="preserve"> </w:t>
      </w:r>
      <w:proofErr w:type="gramStart"/>
      <w:r>
        <w:rPr>
          <w:sz w:val="24"/>
          <w:szCs w:val="24"/>
        </w:rPr>
        <w:t>open source</w:t>
      </w:r>
      <w:proofErr w:type="gramEnd"/>
      <w:r>
        <w:rPr>
          <w:sz w:val="24"/>
          <w:szCs w:val="24"/>
        </w:rPr>
        <w:t xml:space="preserve"> project, which has been established as </w:t>
      </w:r>
      <w:ins w:id="5" w:author="Dave Thaler" w:date="2022-04-04T16:50:00Z">
        <w:r w:rsidR="007E4B63">
          <w:rPr>
            <w:b/>
            <w:sz w:val="24"/>
            <w:szCs w:val="24"/>
            <w:highlight w:val="yellow"/>
          </w:rPr>
          <w:t>eBPF for Windows</w:t>
        </w:r>
      </w:ins>
      <w:del w:id="6" w:author="Dave Thaler" w:date="2022-04-04T16:50:00Z">
        <w:r w:rsidDel="007E4B63">
          <w:rPr>
            <w:b/>
            <w:sz w:val="24"/>
            <w:szCs w:val="24"/>
            <w:highlight w:val="yellow"/>
          </w:rPr>
          <w:delText>[COMMUNITY NAME]</w:delText>
        </w:r>
      </w:del>
      <w:r>
        <w:rPr>
          <w:b/>
          <w:sz w:val="24"/>
          <w:szCs w:val="24"/>
        </w:rPr>
        <w:t xml:space="preserve"> </w:t>
      </w:r>
      <w:r>
        <w:rPr>
          <w:sz w:val="24"/>
          <w:szCs w:val="24"/>
        </w:rPr>
        <w:t xml:space="preserve">a Series of LF Projects, LLC (the “Project”).  LF Projects, LLC (“LF Projects”) is a Delaware series limited liability company. All contributors (including committers, maintainers, and other technical positions) and other participants in the Project (collectively, “Collaborators”) must comply with the terms of this Charter. </w:t>
      </w:r>
    </w:p>
    <w:p w14:paraId="0000000C" w14:textId="77777777" w:rsidR="00A4210F" w:rsidRDefault="00A4210F">
      <w:pPr>
        <w:rPr>
          <w:sz w:val="24"/>
          <w:szCs w:val="24"/>
        </w:rPr>
      </w:pPr>
    </w:p>
    <w:p w14:paraId="0000000D" w14:textId="77777777" w:rsidR="00A4210F" w:rsidRDefault="00480CE0">
      <w:pPr>
        <w:pStyle w:val="Heading1"/>
        <w:keepNext w:val="0"/>
        <w:numPr>
          <w:ilvl w:val="0"/>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Mission and Scope of the Project</w:t>
      </w:r>
    </w:p>
    <w:p w14:paraId="0000000E" w14:textId="4A2CED73" w:rsidR="00A4210F" w:rsidRDefault="00480CE0">
      <w:pPr>
        <w:pStyle w:val="Heading1"/>
        <w:keepNext w:val="0"/>
        <w:numPr>
          <w:ilvl w:val="1"/>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The mission of the </w:t>
      </w:r>
      <w:r w:rsidRPr="00A200EA">
        <w:rPr>
          <w:rFonts w:ascii="Times New Roman" w:eastAsia="Times New Roman" w:hAnsi="Times New Roman" w:cs="Times New Roman"/>
          <w:b w:val="0"/>
          <w:sz w:val="24"/>
          <w:szCs w:val="24"/>
        </w:rPr>
        <w:t xml:space="preserve">Project is to </w:t>
      </w:r>
      <w:ins w:id="7" w:author="Dave Thaler" w:date="2022-04-04T16:51:00Z">
        <w:r w:rsidR="006F6ED2" w:rsidRPr="00A200EA">
          <w:rPr>
            <w:rFonts w:ascii="Times New Roman" w:hAnsi="Times New Roman" w:cs="Times New Roman"/>
            <w:b w:val="0"/>
            <w:bCs/>
            <w:color w:val="24292F"/>
            <w:sz w:val="24"/>
            <w:szCs w:val="24"/>
            <w:shd w:val="clear" w:color="auto" w:fill="FFFFFF"/>
          </w:rPr>
          <w:t>allow existing eBPF toolchains and APIs familiar in the Linux ecosystem to be used on top of Windows. That is, this project takes existing eBPF projects as submodules and adds the layer in between to make them run on top of Windows.</w:t>
        </w:r>
      </w:ins>
      <w:del w:id="8" w:author="Dave Thaler" w:date="2022-04-04T16:51:00Z">
        <w:r w:rsidRPr="00A200EA" w:rsidDel="006F6ED2">
          <w:rPr>
            <w:rFonts w:ascii="Times New Roman" w:eastAsia="Times New Roman" w:hAnsi="Times New Roman" w:cs="Times New Roman"/>
            <w:b w:val="0"/>
            <w:bCs/>
            <w:sz w:val="24"/>
            <w:szCs w:val="24"/>
            <w:highlight w:val="yellow"/>
          </w:rPr>
          <w:delText>[MISSION STATEMENT]</w:delText>
        </w:r>
      </w:del>
      <w:r w:rsidRPr="00A200EA">
        <w:rPr>
          <w:rFonts w:ascii="Times New Roman" w:eastAsia="Times New Roman" w:hAnsi="Times New Roman" w:cs="Times New Roman"/>
          <w:b w:val="0"/>
          <w:bCs/>
          <w:sz w:val="24"/>
          <w:szCs w:val="24"/>
        </w:rPr>
        <w:t>.</w:t>
      </w:r>
      <w:r>
        <w:rPr>
          <w:rFonts w:ascii="Times New Roman" w:eastAsia="Times New Roman" w:hAnsi="Times New Roman" w:cs="Times New Roman"/>
          <w:b w:val="0"/>
          <w:sz w:val="24"/>
          <w:szCs w:val="24"/>
        </w:rPr>
        <w:t xml:space="preserve"> </w:t>
      </w:r>
    </w:p>
    <w:p w14:paraId="0000000F" w14:textId="77777777" w:rsidR="00A4210F" w:rsidRDefault="00480CE0">
      <w:pPr>
        <w:pStyle w:val="Heading1"/>
        <w:keepNext w:val="0"/>
        <w:numPr>
          <w:ilvl w:val="1"/>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The scope of the Project includes collaborative development under the Project License (as defined herein) supporting the mission, including documentation, testing, integration and the creation of other artifacts that aid the development, deployment, operation or adoption of the </w:t>
      </w:r>
      <w:proofErr w:type="gramStart"/>
      <w:r>
        <w:rPr>
          <w:rFonts w:ascii="Times New Roman" w:eastAsia="Times New Roman" w:hAnsi="Times New Roman" w:cs="Times New Roman"/>
          <w:b w:val="0"/>
          <w:sz w:val="24"/>
          <w:szCs w:val="24"/>
        </w:rPr>
        <w:t>open source</w:t>
      </w:r>
      <w:proofErr w:type="gramEnd"/>
      <w:r>
        <w:rPr>
          <w:rFonts w:ascii="Times New Roman" w:eastAsia="Times New Roman" w:hAnsi="Times New Roman" w:cs="Times New Roman"/>
          <w:b w:val="0"/>
          <w:sz w:val="24"/>
          <w:szCs w:val="24"/>
        </w:rPr>
        <w:t xml:space="preserve"> project.</w:t>
      </w:r>
    </w:p>
    <w:p w14:paraId="00000010" w14:textId="77777777" w:rsidR="00A4210F" w:rsidRDefault="00A4210F">
      <w:pPr>
        <w:ind w:left="360"/>
        <w:rPr>
          <w:b/>
          <w:sz w:val="24"/>
          <w:szCs w:val="24"/>
        </w:rPr>
      </w:pPr>
    </w:p>
    <w:p w14:paraId="00000011" w14:textId="77777777" w:rsidR="00A4210F" w:rsidRDefault="00480CE0">
      <w:pPr>
        <w:pStyle w:val="Heading1"/>
        <w:keepNext w:val="0"/>
        <w:numPr>
          <w:ilvl w:val="0"/>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Steering Committee</w:t>
      </w:r>
    </w:p>
    <w:p w14:paraId="00000012" w14:textId="77777777" w:rsidR="00A4210F" w:rsidRDefault="00480CE0">
      <w:pPr>
        <w:pStyle w:val="Heading1"/>
        <w:keepNext w:val="0"/>
        <w:numPr>
          <w:ilvl w:val="1"/>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The Technical Steering Committee (the “TSC”) will be responsible for all technical oversight of the </w:t>
      </w:r>
      <w:proofErr w:type="gramStart"/>
      <w:r>
        <w:rPr>
          <w:rFonts w:ascii="Times New Roman" w:eastAsia="Times New Roman" w:hAnsi="Times New Roman" w:cs="Times New Roman"/>
          <w:b w:val="0"/>
          <w:sz w:val="24"/>
          <w:szCs w:val="24"/>
        </w:rPr>
        <w:t>open source</w:t>
      </w:r>
      <w:proofErr w:type="gramEnd"/>
      <w:r>
        <w:rPr>
          <w:rFonts w:ascii="Times New Roman" w:eastAsia="Times New Roman" w:hAnsi="Times New Roman" w:cs="Times New Roman"/>
          <w:b w:val="0"/>
          <w:sz w:val="24"/>
          <w:szCs w:val="24"/>
        </w:rPr>
        <w:t xml:space="preserve"> Project. </w:t>
      </w:r>
    </w:p>
    <w:p w14:paraId="00000013" w14:textId="77777777" w:rsidR="00A4210F" w:rsidRDefault="00480CE0">
      <w:pPr>
        <w:pStyle w:val="Heading1"/>
        <w:keepNext w:val="0"/>
        <w:numPr>
          <w:ilvl w:val="1"/>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The TSC voting members are initially the Project’s Committers. At the inception of the project, the Committers of the Project will be as set forth within the “CONTRIBUTING” file within the Project’s code repository. The TSC may choose an alternative approach for determining the voting members of the TSC, and any such alternative approach will be documented in the CONTRIBUTING file.  Any meetings of the Technical Steering Committee are intended to be open to the public, and can be conducted electronically, via teleconference, or in person. </w:t>
      </w:r>
    </w:p>
    <w:p w14:paraId="00000014" w14:textId="77777777" w:rsidR="00A4210F" w:rsidRDefault="00480CE0">
      <w:pPr>
        <w:pStyle w:val="Heading1"/>
        <w:keepNext w:val="0"/>
        <w:numPr>
          <w:ilvl w:val="1"/>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lastRenderedPageBreak/>
        <w:t xml:space="preserve">TSC projects generally will involve Contributors and Committers. The TSC may adopt or modify roles so long as the roles are documented in the CONTRIBUTING file. Unless otherwise documented: </w:t>
      </w:r>
    </w:p>
    <w:p w14:paraId="00000015" w14:textId="77777777" w:rsidR="00A4210F" w:rsidRDefault="00480CE0">
      <w:pPr>
        <w:widowControl w:val="0"/>
        <w:numPr>
          <w:ilvl w:val="2"/>
          <w:numId w:val="1"/>
        </w:numPr>
        <w:pBdr>
          <w:top w:val="nil"/>
          <w:left w:val="nil"/>
          <w:bottom w:val="nil"/>
          <w:right w:val="nil"/>
          <w:between w:val="nil"/>
        </w:pBdr>
        <w:spacing w:after="240"/>
        <w:ind w:left="2174" w:hanging="186"/>
        <w:rPr>
          <w:color w:val="000000"/>
          <w:sz w:val="24"/>
          <w:szCs w:val="24"/>
        </w:rPr>
      </w:pPr>
      <w:r>
        <w:rPr>
          <w:color w:val="000000"/>
          <w:sz w:val="24"/>
          <w:szCs w:val="24"/>
        </w:rPr>
        <w:t xml:space="preserve">Contributors include anyone in the technical community that contributes code, documentation, or other technical artifacts to the </w:t>
      </w:r>
      <w:proofErr w:type="gramStart"/>
      <w:r>
        <w:rPr>
          <w:color w:val="000000"/>
          <w:sz w:val="24"/>
          <w:szCs w:val="24"/>
        </w:rPr>
        <w:t>Project;</w:t>
      </w:r>
      <w:proofErr w:type="gramEnd"/>
      <w:r>
        <w:rPr>
          <w:color w:val="000000"/>
          <w:sz w:val="24"/>
          <w:szCs w:val="24"/>
        </w:rPr>
        <w:t xml:space="preserve"> </w:t>
      </w:r>
    </w:p>
    <w:p w14:paraId="00000016" w14:textId="77777777" w:rsidR="00A4210F" w:rsidRDefault="00480CE0">
      <w:pPr>
        <w:widowControl w:val="0"/>
        <w:numPr>
          <w:ilvl w:val="2"/>
          <w:numId w:val="1"/>
        </w:numPr>
        <w:pBdr>
          <w:top w:val="nil"/>
          <w:left w:val="nil"/>
          <w:bottom w:val="nil"/>
          <w:right w:val="nil"/>
          <w:between w:val="nil"/>
        </w:pBdr>
        <w:rPr>
          <w:color w:val="000000"/>
          <w:sz w:val="24"/>
          <w:szCs w:val="24"/>
        </w:rPr>
      </w:pPr>
      <w:r>
        <w:rPr>
          <w:color w:val="000000"/>
          <w:sz w:val="24"/>
          <w:szCs w:val="24"/>
        </w:rPr>
        <w:t xml:space="preserve">Committers are Contributors who have earned the ability to modify (“commit”) source code, </w:t>
      </w:r>
      <w:proofErr w:type="gramStart"/>
      <w:r>
        <w:rPr>
          <w:color w:val="000000"/>
          <w:sz w:val="24"/>
          <w:szCs w:val="24"/>
        </w:rPr>
        <w:t>documentation</w:t>
      </w:r>
      <w:proofErr w:type="gramEnd"/>
      <w:r>
        <w:rPr>
          <w:color w:val="000000"/>
          <w:sz w:val="24"/>
          <w:szCs w:val="24"/>
        </w:rPr>
        <w:t xml:space="preserve"> or other technical artifacts in a project’s repository; and</w:t>
      </w:r>
    </w:p>
    <w:p w14:paraId="00000017" w14:textId="77777777" w:rsidR="00A4210F" w:rsidRDefault="00A4210F">
      <w:pPr>
        <w:widowControl w:val="0"/>
        <w:pBdr>
          <w:top w:val="nil"/>
          <w:left w:val="nil"/>
          <w:bottom w:val="nil"/>
          <w:right w:val="nil"/>
          <w:between w:val="nil"/>
        </w:pBdr>
        <w:ind w:left="2160" w:hanging="720"/>
        <w:rPr>
          <w:rFonts w:ascii="Nimbus Roman No9 L" w:eastAsia="Nimbus Roman No9 L" w:hAnsi="Nimbus Roman No9 L" w:cs="Nimbus Roman No9 L"/>
          <w:color w:val="000000"/>
          <w:sz w:val="24"/>
          <w:szCs w:val="24"/>
        </w:rPr>
      </w:pPr>
    </w:p>
    <w:p w14:paraId="00000018" w14:textId="77777777" w:rsidR="00A4210F" w:rsidRDefault="00480CE0">
      <w:pPr>
        <w:widowControl w:val="0"/>
        <w:numPr>
          <w:ilvl w:val="2"/>
          <w:numId w:val="1"/>
        </w:numPr>
        <w:pBdr>
          <w:top w:val="nil"/>
          <w:left w:val="nil"/>
          <w:bottom w:val="nil"/>
          <w:right w:val="nil"/>
          <w:between w:val="nil"/>
        </w:pBdr>
        <w:spacing w:after="240"/>
        <w:rPr>
          <w:color w:val="000000"/>
          <w:sz w:val="24"/>
          <w:szCs w:val="24"/>
        </w:rPr>
      </w:pPr>
      <w:r>
        <w:rPr>
          <w:color w:val="000000"/>
          <w:sz w:val="24"/>
          <w:szCs w:val="24"/>
        </w:rPr>
        <w:t>A Contributor may become a Committer by a majority approval of the existing Committers. A Committer may be removed by a majority approval of the other existing Committers.</w:t>
      </w:r>
    </w:p>
    <w:p w14:paraId="00000019" w14:textId="77777777" w:rsidR="00A4210F" w:rsidRDefault="00480CE0">
      <w:pPr>
        <w:numPr>
          <w:ilvl w:val="1"/>
          <w:numId w:val="1"/>
        </w:numPr>
        <w:pBdr>
          <w:top w:val="nil"/>
          <w:left w:val="nil"/>
          <w:bottom w:val="nil"/>
          <w:right w:val="nil"/>
          <w:between w:val="nil"/>
        </w:pBdr>
        <w:spacing w:after="240"/>
        <w:rPr>
          <w:color w:val="000000"/>
          <w:sz w:val="24"/>
          <w:szCs w:val="24"/>
        </w:rPr>
      </w:pPr>
      <w:r>
        <w:rPr>
          <w:color w:val="000000"/>
          <w:sz w:val="24"/>
          <w:szCs w:val="24"/>
        </w:rPr>
        <w:t xml:space="preserve">Participation in the Project through becoming a Contributor and Committer is open to anyone so long as they abide by the terms of this Charter. </w:t>
      </w:r>
    </w:p>
    <w:p w14:paraId="0000001A" w14:textId="77777777" w:rsidR="00A4210F" w:rsidRDefault="00480CE0">
      <w:pPr>
        <w:numPr>
          <w:ilvl w:val="1"/>
          <w:numId w:val="1"/>
        </w:numPr>
        <w:pBdr>
          <w:top w:val="nil"/>
          <w:left w:val="nil"/>
          <w:bottom w:val="nil"/>
          <w:right w:val="nil"/>
          <w:between w:val="nil"/>
        </w:pBdr>
        <w:spacing w:after="240"/>
        <w:rPr>
          <w:color w:val="000000"/>
          <w:sz w:val="24"/>
          <w:szCs w:val="24"/>
        </w:rPr>
      </w:pPr>
      <w:r>
        <w:rPr>
          <w:color w:val="000000"/>
          <w:sz w:val="24"/>
          <w:szCs w:val="24"/>
        </w:rPr>
        <w:t xml:space="preserve">The TSC may (1) establish </w:t>
      </w:r>
      <w:proofErr w:type="gramStart"/>
      <w:r>
        <w:rPr>
          <w:color w:val="000000"/>
          <w:sz w:val="24"/>
          <w:szCs w:val="24"/>
        </w:rPr>
        <w:t>work flow</w:t>
      </w:r>
      <w:proofErr w:type="gramEnd"/>
      <w:r>
        <w:rPr>
          <w:color w:val="000000"/>
          <w:sz w:val="24"/>
          <w:szCs w:val="24"/>
        </w:rPr>
        <w:t xml:space="preserve"> procedures for the submission, approval, and closure/archiving of projects, (2) set requirements for the promotion of Contributors to Committer status, as applicable, and (3) amend, adjust, refine and/or eliminate the roles of Contributors, and Committers, and create new roles, and publicly document any TSC roles, as it sees fit.</w:t>
      </w:r>
    </w:p>
    <w:p w14:paraId="0000001B" w14:textId="2906A8F5" w:rsidR="00A4210F" w:rsidRDefault="00480CE0">
      <w:pPr>
        <w:numPr>
          <w:ilvl w:val="1"/>
          <w:numId w:val="1"/>
        </w:numPr>
        <w:pBdr>
          <w:top w:val="nil"/>
          <w:left w:val="nil"/>
          <w:bottom w:val="nil"/>
          <w:right w:val="nil"/>
          <w:between w:val="nil"/>
        </w:pBdr>
        <w:spacing w:after="240"/>
        <w:rPr>
          <w:color w:val="000000"/>
          <w:sz w:val="24"/>
          <w:szCs w:val="24"/>
        </w:rPr>
      </w:pPr>
      <w:r>
        <w:rPr>
          <w:color w:val="000000"/>
          <w:sz w:val="24"/>
          <w:szCs w:val="24"/>
        </w:rPr>
        <w:t>The TSC may elect a TSC Chair, who will preside over meetings of the TSC and will serve until their resignation or replacement by the TSC.</w:t>
      </w:r>
      <w:r>
        <w:rPr>
          <w:b/>
          <w:color w:val="000000"/>
          <w:sz w:val="24"/>
          <w:szCs w:val="24"/>
        </w:rPr>
        <w:t xml:space="preserve">  </w:t>
      </w:r>
      <w:del w:id="9" w:author="Dave Thaler" w:date="2022-04-04T16:59:00Z">
        <w:r w:rsidRPr="000A24C7" w:rsidDel="000A24C7">
          <w:rPr>
            <w:bCs/>
            <w:color w:val="000000"/>
            <w:sz w:val="24"/>
            <w:szCs w:val="24"/>
            <w:rPrChange w:id="10" w:author="Dave Thaler" w:date="2022-04-04T16:59:00Z">
              <w:rPr>
                <w:b/>
                <w:color w:val="000000"/>
                <w:sz w:val="24"/>
                <w:szCs w:val="24"/>
              </w:rPr>
            </w:rPrChange>
          </w:rPr>
          <w:delText>[</w:delText>
        </w:r>
      </w:del>
      <w:r w:rsidRPr="000A24C7">
        <w:rPr>
          <w:bCs/>
          <w:color w:val="000000"/>
          <w:sz w:val="24"/>
          <w:szCs w:val="24"/>
          <w:rPrChange w:id="11" w:author="Dave Thaler" w:date="2022-04-04T16:59:00Z">
            <w:rPr>
              <w:b/>
              <w:color w:val="000000"/>
              <w:sz w:val="24"/>
              <w:szCs w:val="24"/>
            </w:rPr>
          </w:rPrChange>
        </w:rPr>
        <w:t xml:space="preserve">The TSC Chair, or any other TSC member so designated by the TSC, will serve as the primary communication contact between the Project and the </w:t>
      </w:r>
      <w:del w:id="12" w:author="Dave Thaler" w:date="2022-04-04T16:54:00Z">
        <w:r w:rsidRPr="000A24C7" w:rsidDel="006F6ED2">
          <w:rPr>
            <w:bCs/>
            <w:color w:val="000000"/>
            <w:sz w:val="24"/>
            <w:szCs w:val="24"/>
            <w:highlight w:val="yellow"/>
            <w:rPrChange w:id="13" w:author="Dave Thaler" w:date="2022-04-04T16:59:00Z">
              <w:rPr>
                <w:b/>
                <w:color w:val="000000"/>
                <w:sz w:val="24"/>
                <w:szCs w:val="24"/>
                <w:highlight w:val="yellow"/>
              </w:rPr>
            </w:rPrChange>
          </w:rPr>
          <w:delText>NAME OF DIRECTED FUND</w:delText>
        </w:r>
      </w:del>
      <w:ins w:id="14" w:author="Dave Thaler" w:date="2022-04-04T16:54:00Z">
        <w:r w:rsidR="006F6ED2" w:rsidRPr="000A24C7">
          <w:rPr>
            <w:bCs/>
            <w:color w:val="000000"/>
            <w:sz w:val="24"/>
            <w:szCs w:val="24"/>
            <w:rPrChange w:id="15" w:author="Dave Thaler" w:date="2022-04-04T16:59:00Z">
              <w:rPr>
                <w:b/>
                <w:color w:val="000000"/>
                <w:sz w:val="24"/>
                <w:szCs w:val="24"/>
              </w:rPr>
            </w:rPrChange>
          </w:rPr>
          <w:t>eBPF Foundation</w:t>
        </w:r>
      </w:ins>
      <w:r w:rsidRPr="000A24C7">
        <w:rPr>
          <w:bCs/>
          <w:color w:val="000000"/>
          <w:sz w:val="24"/>
          <w:szCs w:val="24"/>
          <w:rPrChange w:id="16" w:author="Dave Thaler" w:date="2022-04-04T16:59:00Z">
            <w:rPr>
              <w:b/>
              <w:color w:val="000000"/>
              <w:sz w:val="24"/>
              <w:szCs w:val="24"/>
            </w:rPr>
          </w:rPrChange>
        </w:rPr>
        <w:t xml:space="preserve"> of The Linux Foundation.</w:t>
      </w:r>
      <w:del w:id="17" w:author="Dave Thaler" w:date="2022-04-04T16:59:00Z">
        <w:r w:rsidRPr="000A24C7" w:rsidDel="000A24C7">
          <w:rPr>
            <w:bCs/>
            <w:color w:val="000000"/>
            <w:sz w:val="24"/>
            <w:szCs w:val="24"/>
            <w:rPrChange w:id="18" w:author="Dave Thaler" w:date="2022-04-04T16:59:00Z">
              <w:rPr>
                <w:b/>
                <w:color w:val="000000"/>
                <w:sz w:val="24"/>
                <w:szCs w:val="24"/>
              </w:rPr>
            </w:rPrChange>
          </w:rPr>
          <w:delText>]</w:delText>
        </w:r>
      </w:del>
    </w:p>
    <w:p w14:paraId="0000001C" w14:textId="77777777" w:rsidR="00A4210F" w:rsidRDefault="00480CE0">
      <w:pPr>
        <w:numPr>
          <w:ilvl w:val="1"/>
          <w:numId w:val="1"/>
        </w:numPr>
        <w:pBdr>
          <w:top w:val="nil"/>
          <w:left w:val="nil"/>
          <w:bottom w:val="nil"/>
          <w:right w:val="nil"/>
          <w:between w:val="nil"/>
        </w:pBdr>
        <w:spacing w:after="240"/>
        <w:rPr>
          <w:color w:val="000000"/>
          <w:sz w:val="24"/>
          <w:szCs w:val="24"/>
        </w:rPr>
      </w:pPr>
      <w:r>
        <w:rPr>
          <w:color w:val="000000"/>
          <w:sz w:val="24"/>
          <w:szCs w:val="24"/>
        </w:rPr>
        <w:t>Responsibilities: The TSC will be responsible for all aspects of oversight relating to the Project, which may include:</w:t>
      </w:r>
    </w:p>
    <w:p w14:paraId="0000001D" w14:textId="77777777" w:rsidR="00A4210F" w:rsidRDefault="00480CE0">
      <w:pPr>
        <w:numPr>
          <w:ilvl w:val="2"/>
          <w:numId w:val="1"/>
        </w:numPr>
        <w:pBdr>
          <w:top w:val="nil"/>
          <w:left w:val="nil"/>
          <w:bottom w:val="nil"/>
          <w:right w:val="nil"/>
          <w:between w:val="nil"/>
        </w:pBdr>
        <w:spacing w:after="240"/>
        <w:rPr>
          <w:color w:val="000000"/>
          <w:sz w:val="24"/>
          <w:szCs w:val="24"/>
        </w:rPr>
      </w:pPr>
      <w:r>
        <w:rPr>
          <w:color w:val="000000"/>
          <w:sz w:val="24"/>
          <w:szCs w:val="24"/>
        </w:rPr>
        <w:t xml:space="preserve">coordinating the technical direction of the </w:t>
      </w:r>
      <w:proofErr w:type="gramStart"/>
      <w:r>
        <w:rPr>
          <w:color w:val="000000"/>
          <w:sz w:val="24"/>
          <w:szCs w:val="24"/>
        </w:rPr>
        <w:t>Project;</w:t>
      </w:r>
      <w:proofErr w:type="gramEnd"/>
    </w:p>
    <w:p w14:paraId="0000001E" w14:textId="77777777" w:rsidR="00A4210F" w:rsidRDefault="00480CE0">
      <w:pPr>
        <w:widowControl w:val="0"/>
        <w:numPr>
          <w:ilvl w:val="2"/>
          <w:numId w:val="1"/>
        </w:numPr>
        <w:pBdr>
          <w:top w:val="nil"/>
          <w:left w:val="nil"/>
          <w:bottom w:val="nil"/>
          <w:right w:val="nil"/>
          <w:between w:val="nil"/>
        </w:pBdr>
        <w:spacing w:after="240"/>
        <w:rPr>
          <w:color w:val="000000"/>
          <w:sz w:val="24"/>
          <w:szCs w:val="24"/>
        </w:rPr>
      </w:pPr>
      <w:r>
        <w:rPr>
          <w:color w:val="000000"/>
          <w:sz w:val="24"/>
          <w:szCs w:val="24"/>
        </w:rPr>
        <w:t>approving project or system proposals (including, but not limited to, incubation, deprecation, and changes to a sub-project’s scope</w:t>
      </w:r>
      <w:proofErr w:type="gramStart"/>
      <w:r>
        <w:rPr>
          <w:color w:val="000000"/>
          <w:sz w:val="24"/>
          <w:szCs w:val="24"/>
        </w:rPr>
        <w:t>);</w:t>
      </w:r>
      <w:proofErr w:type="gramEnd"/>
    </w:p>
    <w:p w14:paraId="0000001F" w14:textId="77777777" w:rsidR="00A4210F" w:rsidRDefault="00480CE0">
      <w:pPr>
        <w:widowControl w:val="0"/>
        <w:numPr>
          <w:ilvl w:val="2"/>
          <w:numId w:val="1"/>
        </w:numPr>
        <w:pBdr>
          <w:top w:val="nil"/>
          <w:left w:val="nil"/>
          <w:bottom w:val="nil"/>
          <w:right w:val="nil"/>
          <w:between w:val="nil"/>
        </w:pBdr>
        <w:spacing w:after="240"/>
        <w:rPr>
          <w:color w:val="000000"/>
          <w:sz w:val="24"/>
          <w:szCs w:val="24"/>
        </w:rPr>
      </w:pPr>
      <w:r>
        <w:rPr>
          <w:color w:val="000000"/>
          <w:sz w:val="24"/>
          <w:szCs w:val="24"/>
        </w:rPr>
        <w:t>organizing sub-projects and removing sub-</w:t>
      </w:r>
      <w:proofErr w:type="gramStart"/>
      <w:r>
        <w:rPr>
          <w:color w:val="000000"/>
          <w:sz w:val="24"/>
          <w:szCs w:val="24"/>
        </w:rPr>
        <w:t>projects;</w:t>
      </w:r>
      <w:proofErr w:type="gramEnd"/>
    </w:p>
    <w:p w14:paraId="00000020" w14:textId="77777777" w:rsidR="00A4210F" w:rsidRDefault="00480CE0">
      <w:pPr>
        <w:widowControl w:val="0"/>
        <w:numPr>
          <w:ilvl w:val="2"/>
          <w:numId w:val="1"/>
        </w:numPr>
        <w:pBdr>
          <w:top w:val="nil"/>
          <w:left w:val="nil"/>
          <w:bottom w:val="nil"/>
          <w:right w:val="nil"/>
          <w:between w:val="nil"/>
        </w:pBdr>
        <w:spacing w:after="240"/>
        <w:rPr>
          <w:color w:val="000000"/>
          <w:sz w:val="24"/>
          <w:szCs w:val="24"/>
        </w:rPr>
      </w:pPr>
      <w:r>
        <w:rPr>
          <w:color w:val="000000"/>
          <w:sz w:val="24"/>
          <w:szCs w:val="24"/>
        </w:rPr>
        <w:t xml:space="preserve">creating sub-committees or working groups to focus on cross-project technical issues and </w:t>
      </w:r>
      <w:proofErr w:type="gramStart"/>
      <w:r>
        <w:rPr>
          <w:color w:val="000000"/>
          <w:sz w:val="24"/>
          <w:szCs w:val="24"/>
        </w:rPr>
        <w:t>requirements;</w:t>
      </w:r>
      <w:proofErr w:type="gramEnd"/>
    </w:p>
    <w:p w14:paraId="00000021" w14:textId="77777777" w:rsidR="00A4210F" w:rsidRDefault="00480CE0">
      <w:pPr>
        <w:numPr>
          <w:ilvl w:val="2"/>
          <w:numId w:val="1"/>
        </w:numPr>
        <w:pBdr>
          <w:top w:val="nil"/>
          <w:left w:val="nil"/>
          <w:bottom w:val="nil"/>
          <w:right w:val="nil"/>
          <w:between w:val="nil"/>
        </w:pBdr>
        <w:spacing w:after="240"/>
        <w:rPr>
          <w:color w:val="000000"/>
          <w:sz w:val="24"/>
          <w:szCs w:val="24"/>
        </w:rPr>
      </w:pPr>
      <w:r>
        <w:rPr>
          <w:color w:val="000000"/>
          <w:sz w:val="24"/>
          <w:szCs w:val="24"/>
        </w:rPr>
        <w:t xml:space="preserve">appointing representatives to work with other open source or open standards </w:t>
      </w:r>
      <w:proofErr w:type="gramStart"/>
      <w:r>
        <w:rPr>
          <w:color w:val="000000"/>
          <w:sz w:val="24"/>
          <w:szCs w:val="24"/>
        </w:rPr>
        <w:t>communities;</w:t>
      </w:r>
      <w:proofErr w:type="gramEnd"/>
    </w:p>
    <w:p w14:paraId="00000022" w14:textId="77777777" w:rsidR="00A4210F" w:rsidRDefault="00480CE0">
      <w:pPr>
        <w:widowControl w:val="0"/>
        <w:numPr>
          <w:ilvl w:val="2"/>
          <w:numId w:val="1"/>
        </w:numPr>
        <w:pBdr>
          <w:top w:val="nil"/>
          <w:left w:val="nil"/>
          <w:bottom w:val="nil"/>
          <w:right w:val="nil"/>
          <w:between w:val="nil"/>
        </w:pBdr>
        <w:spacing w:after="240"/>
        <w:rPr>
          <w:color w:val="000000"/>
          <w:sz w:val="24"/>
          <w:szCs w:val="24"/>
        </w:rPr>
      </w:pPr>
      <w:r>
        <w:rPr>
          <w:color w:val="000000"/>
          <w:sz w:val="24"/>
          <w:szCs w:val="24"/>
        </w:rPr>
        <w:t xml:space="preserve">establishing community norms, workflows, issuing releases, and security issue reporting </w:t>
      </w:r>
      <w:proofErr w:type="gramStart"/>
      <w:r>
        <w:rPr>
          <w:color w:val="000000"/>
          <w:sz w:val="24"/>
          <w:szCs w:val="24"/>
        </w:rPr>
        <w:t>policies;</w:t>
      </w:r>
      <w:proofErr w:type="gramEnd"/>
    </w:p>
    <w:p w14:paraId="00000023" w14:textId="77777777" w:rsidR="00A4210F" w:rsidRDefault="00480CE0">
      <w:pPr>
        <w:widowControl w:val="0"/>
        <w:numPr>
          <w:ilvl w:val="2"/>
          <w:numId w:val="1"/>
        </w:numPr>
        <w:pBdr>
          <w:top w:val="nil"/>
          <w:left w:val="nil"/>
          <w:bottom w:val="nil"/>
          <w:right w:val="nil"/>
          <w:between w:val="nil"/>
        </w:pBdr>
        <w:spacing w:after="240"/>
        <w:rPr>
          <w:color w:val="000000"/>
          <w:sz w:val="24"/>
          <w:szCs w:val="24"/>
        </w:rPr>
      </w:pPr>
      <w:r>
        <w:rPr>
          <w:color w:val="000000"/>
          <w:sz w:val="24"/>
          <w:szCs w:val="24"/>
        </w:rPr>
        <w:lastRenderedPageBreak/>
        <w:t xml:space="preserve">approving and implementing policies and processes for contributing (to be published in the CONTRIBUTING file) and coordinating with the series manager of the Project (as provided for in the Series Agreement, the “Series Manager”) to resolve matters or concerns that may arise as set forth in Section 7 of this </w:t>
      </w:r>
      <w:proofErr w:type="gramStart"/>
      <w:r>
        <w:rPr>
          <w:color w:val="000000"/>
          <w:sz w:val="24"/>
          <w:szCs w:val="24"/>
        </w:rPr>
        <w:t>Charter;</w:t>
      </w:r>
      <w:proofErr w:type="gramEnd"/>
    </w:p>
    <w:p w14:paraId="00000024" w14:textId="77777777" w:rsidR="00A4210F" w:rsidRDefault="00480CE0">
      <w:pPr>
        <w:widowControl w:val="0"/>
        <w:numPr>
          <w:ilvl w:val="2"/>
          <w:numId w:val="1"/>
        </w:numPr>
        <w:pBdr>
          <w:top w:val="nil"/>
          <w:left w:val="nil"/>
          <w:bottom w:val="nil"/>
          <w:right w:val="nil"/>
          <w:between w:val="nil"/>
        </w:pBdr>
        <w:spacing w:after="240"/>
        <w:rPr>
          <w:color w:val="000000"/>
          <w:sz w:val="24"/>
          <w:szCs w:val="24"/>
        </w:rPr>
      </w:pPr>
      <w:r>
        <w:rPr>
          <w:color w:val="000000"/>
          <w:sz w:val="24"/>
          <w:szCs w:val="24"/>
        </w:rPr>
        <w:t>discussions, seeking consensus, and where necessary, voting on technical matters relating to the code base that affect multiple projects; and</w:t>
      </w:r>
    </w:p>
    <w:p w14:paraId="00000025" w14:textId="77777777" w:rsidR="00A4210F" w:rsidRDefault="00480CE0">
      <w:pPr>
        <w:numPr>
          <w:ilvl w:val="2"/>
          <w:numId w:val="1"/>
        </w:numPr>
        <w:pBdr>
          <w:top w:val="nil"/>
          <w:left w:val="nil"/>
          <w:bottom w:val="nil"/>
          <w:right w:val="nil"/>
          <w:between w:val="nil"/>
        </w:pBdr>
        <w:spacing w:after="240"/>
        <w:rPr>
          <w:color w:val="000000"/>
          <w:sz w:val="24"/>
          <w:szCs w:val="24"/>
        </w:rPr>
      </w:pPr>
      <w:r>
        <w:rPr>
          <w:color w:val="000000"/>
          <w:sz w:val="24"/>
          <w:szCs w:val="24"/>
        </w:rPr>
        <w:t>coordinating any marketing, events, or communications regarding the Project.</w:t>
      </w:r>
    </w:p>
    <w:p w14:paraId="00000026" w14:textId="77777777" w:rsidR="00A4210F" w:rsidRDefault="00480CE0">
      <w:pPr>
        <w:pStyle w:val="Heading1"/>
        <w:keepNext w:val="0"/>
        <w:numPr>
          <w:ilvl w:val="0"/>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TSC Voting</w:t>
      </w:r>
    </w:p>
    <w:p w14:paraId="00000027" w14:textId="77777777" w:rsidR="00A4210F" w:rsidRDefault="00480CE0">
      <w:pPr>
        <w:numPr>
          <w:ilvl w:val="1"/>
          <w:numId w:val="1"/>
        </w:numPr>
        <w:pBdr>
          <w:top w:val="nil"/>
          <w:left w:val="nil"/>
          <w:bottom w:val="nil"/>
          <w:right w:val="nil"/>
          <w:between w:val="nil"/>
        </w:pBdr>
        <w:spacing w:after="240"/>
        <w:rPr>
          <w:color w:val="000000"/>
          <w:sz w:val="24"/>
          <w:szCs w:val="24"/>
        </w:rPr>
      </w:pPr>
      <w:r>
        <w:rPr>
          <w:color w:val="000000"/>
          <w:sz w:val="24"/>
          <w:szCs w:val="24"/>
        </w:rPr>
        <w:t>While the Project aims to operate as a consensus-based community, if any TSC decision requires a vote to move the Project forward, the voting members of the TSC will vote on a one vote per voting member basis.</w:t>
      </w:r>
    </w:p>
    <w:p w14:paraId="00000028" w14:textId="77777777" w:rsidR="00A4210F" w:rsidRDefault="00480CE0">
      <w:pPr>
        <w:numPr>
          <w:ilvl w:val="1"/>
          <w:numId w:val="1"/>
        </w:numPr>
        <w:pBdr>
          <w:top w:val="nil"/>
          <w:left w:val="nil"/>
          <w:bottom w:val="nil"/>
          <w:right w:val="nil"/>
          <w:between w:val="nil"/>
        </w:pBdr>
        <w:spacing w:after="240"/>
        <w:rPr>
          <w:color w:val="000000"/>
          <w:sz w:val="24"/>
          <w:szCs w:val="24"/>
        </w:rPr>
      </w:pPr>
      <w:r>
        <w:rPr>
          <w:color w:val="000000"/>
          <w:sz w:val="24"/>
          <w:szCs w:val="24"/>
        </w:rPr>
        <w:t>Quorum for TSC meetings requires at least fifty percent of all voting members of the TSC to be present. The TSC may continue to meet if quorum is not met but will be prevented from making any decisions at the meeting.</w:t>
      </w:r>
    </w:p>
    <w:p w14:paraId="00000029" w14:textId="77777777" w:rsidR="00A4210F" w:rsidRDefault="00480CE0">
      <w:pPr>
        <w:numPr>
          <w:ilvl w:val="1"/>
          <w:numId w:val="1"/>
        </w:numPr>
        <w:pBdr>
          <w:top w:val="nil"/>
          <w:left w:val="nil"/>
          <w:bottom w:val="nil"/>
          <w:right w:val="nil"/>
          <w:between w:val="nil"/>
        </w:pBdr>
        <w:spacing w:after="240"/>
        <w:rPr>
          <w:color w:val="000000"/>
          <w:sz w:val="24"/>
          <w:szCs w:val="24"/>
        </w:rPr>
      </w:pPr>
      <w:r>
        <w:rPr>
          <w:color w:val="000000"/>
          <w:sz w:val="24"/>
          <w:szCs w:val="24"/>
        </w:rPr>
        <w:t>Except as provided in Section 7.c. and 8.a, decisions by vote at a meeting require a majority vote of those in attendance, provided quorum is met. Decisions made by electronic vote without a meeting require a majority vote of all voting members of the TSC.</w:t>
      </w:r>
    </w:p>
    <w:p w14:paraId="0000002A" w14:textId="77777777" w:rsidR="00A4210F" w:rsidRDefault="00480CE0">
      <w:pPr>
        <w:numPr>
          <w:ilvl w:val="1"/>
          <w:numId w:val="1"/>
        </w:numPr>
        <w:pBdr>
          <w:top w:val="nil"/>
          <w:left w:val="nil"/>
          <w:bottom w:val="nil"/>
          <w:right w:val="nil"/>
          <w:between w:val="nil"/>
        </w:pBdr>
        <w:spacing w:after="240"/>
        <w:rPr>
          <w:color w:val="000000"/>
          <w:sz w:val="24"/>
          <w:szCs w:val="24"/>
        </w:rPr>
      </w:pPr>
      <w:r>
        <w:rPr>
          <w:color w:val="000000"/>
          <w:sz w:val="24"/>
          <w:szCs w:val="24"/>
        </w:rPr>
        <w:t>In the event a vote cannot be resolved by the TSC, any voting member of the TSC may refer the matter to the Series Manager for assistance in reaching a resolution.</w:t>
      </w:r>
    </w:p>
    <w:p w14:paraId="0000002B" w14:textId="77777777" w:rsidR="00A4210F" w:rsidRDefault="00480CE0">
      <w:pPr>
        <w:pStyle w:val="Heading1"/>
        <w:keepNext w:val="0"/>
        <w:numPr>
          <w:ilvl w:val="0"/>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Compliance with Policies </w:t>
      </w:r>
    </w:p>
    <w:p w14:paraId="0000002C" w14:textId="77777777" w:rsidR="00A4210F" w:rsidRDefault="00480CE0">
      <w:pPr>
        <w:numPr>
          <w:ilvl w:val="1"/>
          <w:numId w:val="1"/>
        </w:numPr>
        <w:pBdr>
          <w:top w:val="nil"/>
          <w:left w:val="nil"/>
          <w:bottom w:val="nil"/>
          <w:right w:val="nil"/>
          <w:between w:val="nil"/>
        </w:pBdr>
        <w:spacing w:after="240"/>
        <w:rPr>
          <w:color w:val="000000"/>
          <w:sz w:val="24"/>
          <w:szCs w:val="24"/>
        </w:rPr>
      </w:pPr>
      <w:r>
        <w:rPr>
          <w:color w:val="000000"/>
          <w:sz w:val="24"/>
          <w:szCs w:val="24"/>
        </w:rPr>
        <w:t xml:space="preserve">This Charter is subject to the Series Agreement for the Project and the Operating Agreement of LF Projects. Contributors will comply with the policies of LF Projects as may be adopted and amended by LF Projects, including, without limitation the policies listed at https://lfprojects.org/policies/.  </w:t>
      </w:r>
    </w:p>
    <w:p w14:paraId="0000002D" w14:textId="77777777" w:rsidR="00A4210F" w:rsidRDefault="00480CE0">
      <w:pPr>
        <w:numPr>
          <w:ilvl w:val="1"/>
          <w:numId w:val="1"/>
        </w:numPr>
        <w:pBdr>
          <w:top w:val="nil"/>
          <w:left w:val="nil"/>
          <w:bottom w:val="nil"/>
          <w:right w:val="nil"/>
          <w:between w:val="nil"/>
        </w:pBdr>
        <w:spacing w:after="240"/>
        <w:rPr>
          <w:color w:val="000000"/>
          <w:sz w:val="24"/>
          <w:szCs w:val="24"/>
        </w:rPr>
      </w:pPr>
      <w:r>
        <w:rPr>
          <w:color w:val="000000"/>
          <w:sz w:val="24"/>
          <w:szCs w:val="24"/>
        </w:rPr>
        <w:t xml:space="preserve">The TSC may adopt a code of conduct (“CoC”) for the Project, which is subject to approval by the Series Manager.  </w:t>
      </w:r>
      <w:proofErr w:type="gramStart"/>
      <w:r>
        <w:rPr>
          <w:color w:val="000000"/>
          <w:sz w:val="24"/>
          <w:szCs w:val="24"/>
        </w:rPr>
        <w:t>In the event that</w:t>
      </w:r>
      <w:proofErr w:type="gramEnd"/>
      <w:r>
        <w:rPr>
          <w:color w:val="000000"/>
          <w:sz w:val="24"/>
          <w:szCs w:val="24"/>
        </w:rPr>
        <w:t xml:space="preserve"> a Project-specific CoC has not been approved, the LF Projects Code of Conduct listed at </w:t>
      </w:r>
      <w:hyperlink r:id="rId7">
        <w:r>
          <w:rPr>
            <w:color w:val="0563C1"/>
            <w:sz w:val="24"/>
            <w:szCs w:val="24"/>
            <w:u w:val="single"/>
          </w:rPr>
          <w:t>https://lfprojects.org/policies</w:t>
        </w:r>
      </w:hyperlink>
      <w:r>
        <w:rPr>
          <w:color w:val="000000"/>
          <w:sz w:val="24"/>
          <w:szCs w:val="24"/>
        </w:rPr>
        <w:t xml:space="preserve"> will apply for all Collaborators in the Project.</w:t>
      </w:r>
    </w:p>
    <w:p w14:paraId="0000002E" w14:textId="77777777" w:rsidR="00A4210F" w:rsidRDefault="00480CE0">
      <w:pPr>
        <w:numPr>
          <w:ilvl w:val="1"/>
          <w:numId w:val="1"/>
        </w:numPr>
        <w:pBdr>
          <w:top w:val="nil"/>
          <w:left w:val="nil"/>
          <w:bottom w:val="nil"/>
          <w:right w:val="nil"/>
          <w:between w:val="nil"/>
        </w:pBdr>
        <w:spacing w:after="240"/>
        <w:rPr>
          <w:color w:val="000000"/>
          <w:sz w:val="24"/>
          <w:szCs w:val="24"/>
        </w:rPr>
      </w:pPr>
      <w:r>
        <w:rPr>
          <w:color w:val="000000"/>
          <w:sz w:val="24"/>
          <w:szCs w:val="24"/>
        </w:rPr>
        <w:t>When amending or adopting any policy applicable to the Project, LF Projects will publish such policy, as to be amended or adopted, on its web site at least 30 days prior to such policy taking effect; provided, however, that in the case of any amendment of the Trademark Policy or Terms of Use of LF Projects, any such amendment is effective upon publication on LF Project’s web site.</w:t>
      </w:r>
    </w:p>
    <w:p w14:paraId="0000002F" w14:textId="77777777" w:rsidR="00A4210F" w:rsidRDefault="00480CE0">
      <w:pPr>
        <w:numPr>
          <w:ilvl w:val="1"/>
          <w:numId w:val="1"/>
        </w:numPr>
        <w:pBdr>
          <w:top w:val="nil"/>
          <w:left w:val="nil"/>
          <w:bottom w:val="nil"/>
          <w:right w:val="nil"/>
          <w:between w:val="nil"/>
        </w:pBdr>
        <w:spacing w:after="240"/>
        <w:rPr>
          <w:color w:val="000000"/>
          <w:sz w:val="24"/>
          <w:szCs w:val="24"/>
        </w:rPr>
      </w:pPr>
      <w:r>
        <w:rPr>
          <w:color w:val="000000"/>
          <w:sz w:val="24"/>
          <w:szCs w:val="24"/>
        </w:rPr>
        <w:lastRenderedPageBreak/>
        <w:t>All Collaborators must allow open participation from any individual or organization meeting the requirements for contributing under this Charter and any policies adopted for all Collaborators by the TSC, regardless of competitive interests. Put another way, the Project community must not seek to exclude any participant based on any criteria, requirement, or reason other than those that are reasonable and applied on a non-discriminatory basis to all Collaborators in the Project community.</w:t>
      </w:r>
    </w:p>
    <w:p w14:paraId="00000030" w14:textId="77777777" w:rsidR="00A4210F" w:rsidRDefault="00480CE0">
      <w:pPr>
        <w:numPr>
          <w:ilvl w:val="1"/>
          <w:numId w:val="1"/>
        </w:numPr>
        <w:spacing w:after="240"/>
        <w:rPr>
          <w:sz w:val="24"/>
          <w:szCs w:val="24"/>
        </w:rPr>
      </w:pPr>
      <w:r>
        <w:rPr>
          <w:sz w:val="24"/>
          <w:szCs w:val="24"/>
        </w:rPr>
        <w:t xml:space="preserve">The Project will operate in a transparent, open, collaborative, and ethical manner </w:t>
      </w:r>
      <w:proofErr w:type="gramStart"/>
      <w:r>
        <w:rPr>
          <w:sz w:val="24"/>
          <w:szCs w:val="24"/>
        </w:rPr>
        <w:t>at all times</w:t>
      </w:r>
      <w:proofErr w:type="gramEnd"/>
      <w:r>
        <w:rPr>
          <w:sz w:val="24"/>
          <w:szCs w:val="24"/>
        </w:rPr>
        <w:t>. The output of all Project discussions, proposals, timelines, decisions, and status should be made open and easily visible to all. Any potential violations of this requirement should be reported immediately to the Series Manager.</w:t>
      </w:r>
    </w:p>
    <w:p w14:paraId="00000031" w14:textId="77777777" w:rsidR="00A4210F" w:rsidRDefault="00480CE0">
      <w:pPr>
        <w:pStyle w:val="Heading1"/>
        <w:keepNext w:val="0"/>
        <w:numPr>
          <w:ilvl w:val="0"/>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Community Assets</w:t>
      </w:r>
    </w:p>
    <w:p w14:paraId="00000032" w14:textId="77777777" w:rsidR="00A4210F" w:rsidRDefault="00480CE0">
      <w:pPr>
        <w:numPr>
          <w:ilvl w:val="1"/>
          <w:numId w:val="1"/>
        </w:numPr>
        <w:pBdr>
          <w:top w:val="nil"/>
          <w:left w:val="nil"/>
          <w:bottom w:val="nil"/>
          <w:right w:val="nil"/>
          <w:between w:val="nil"/>
        </w:pBdr>
        <w:spacing w:after="240"/>
        <w:rPr>
          <w:color w:val="000000"/>
          <w:sz w:val="24"/>
          <w:szCs w:val="24"/>
        </w:rPr>
      </w:pPr>
      <w:r>
        <w:rPr>
          <w:color w:val="000000"/>
          <w:sz w:val="24"/>
          <w:szCs w:val="24"/>
        </w:rPr>
        <w:t xml:space="preserve">LF Projects will hold title to all trade or service marks used by the Project (“Project Trademarks”), whether based on common law or registered rights.  Project Trademarks will be transferred and assigned to LF Projects to hold on behalf of the Project. Any use of any Project Trademarks by Collaborators in the Project will be in accordance with the license from LF Projects and inure to the benefit of LF Projects.  </w:t>
      </w:r>
    </w:p>
    <w:p w14:paraId="00000033" w14:textId="77777777" w:rsidR="00A4210F" w:rsidRDefault="00480CE0">
      <w:pPr>
        <w:numPr>
          <w:ilvl w:val="1"/>
          <w:numId w:val="1"/>
        </w:numPr>
        <w:pBdr>
          <w:top w:val="nil"/>
          <w:left w:val="nil"/>
          <w:bottom w:val="nil"/>
          <w:right w:val="nil"/>
          <w:between w:val="nil"/>
        </w:pBdr>
        <w:spacing w:after="240"/>
        <w:rPr>
          <w:color w:val="000000"/>
          <w:sz w:val="24"/>
          <w:szCs w:val="24"/>
        </w:rPr>
      </w:pPr>
      <w:r>
        <w:rPr>
          <w:color w:val="000000"/>
          <w:sz w:val="24"/>
          <w:szCs w:val="24"/>
        </w:rPr>
        <w:t>The Project will, as permitted and in accordance with such license from LF Projects, develop and own all Project GitHub and social media accounts, and domain name registrations created by the Project community.</w:t>
      </w:r>
    </w:p>
    <w:p w14:paraId="00000034" w14:textId="77777777" w:rsidR="00A4210F" w:rsidRDefault="00480CE0">
      <w:pPr>
        <w:numPr>
          <w:ilvl w:val="1"/>
          <w:numId w:val="1"/>
        </w:numPr>
        <w:pBdr>
          <w:top w:val="nil"/>
          <w:left w:val="nil"/>
          <w:bottom w:val="nil"/>
          <w:right w:val="nil"/>
          <w:between w:val="nil"/>
        </w:pBdr>
        <w:spacing w:after="240"/>
        <w:rPr>
          <w:color w:val="000000"/>
          <w:sz w:val="24"/>
          <w:szCs w:val="24"/>
        </w:rPr>
      </w:pPr>
      <w:r>
        <w:rPr>
          <w:color w:val="000000"/>
          <w:sz w:val="24"/>
          <w:szCs w:val="24"/>
        </w:rPr>
        <w:t>Under no circumstances will LF Projects be expected or required to undertake any action on behalf of the Project that is inconsistent with the tax-exempt status or purpose, as applicable, of LFP, Inc. or LF Projects, LLC.</w:t>
      </w:r>
    </w:p>
    <w:p w14:paraId="00000035" w14:textId="77777777" w:rsidR="00A4210F" w:rsidRDefault="00480CE0">
      <w:pPr>
        <w:pStyle w:val="Heading1"/>
        <w:keepNext w:val="0"/>
        <w:numPr>
          <w:ilvl w:val="0"/>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 Rules and Operations. </w:t>
      </w:r>
    </w:p>
    <w:p w14:paraId="00000036" w14:textId="77777777" w:rsidR="00A4210F" w:rsidRDefault="00480CE0">
      <w:pPr>
        <w:pStyle w:val="Heading1"/>
        <w:keepNext w:val="0"/>
        <w:numPr>
          <w:ilvl w:val="1"/>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The Project will:</w:t>
      </w:r>
    </w:p>
    <w:p w14:paraId="00000037" w14:textId="77777777" w:rsidR="00A4210F" w:rsidRDefault="00480CE0">
      <w:pPr>
        <w:numPr>
          <w:ilvl w:val="2"/>
          <w:numId w:val="1"/>
        </w:numPr>
        <w:pBdr>
          <w:top w:val="nil"/>
          <w:left w:val="nil"/>
          <w:bottom w:val="nil"/>
          <w:right w:val="nil"/>
          <w:between w:val="nil"/>
        </w:pBdr>
        <w:spacing w:after="240"/>
        <w:rPr>
          <w:color w:val="000000"/>
          <w:sz w:val="24"/>
          <w:szCs w:val="24"/>
        </w:rPr>
      </w:pPr>
      <w:r>
        <w:rPr>
          <w:color w:val="000000"/>
          <w:sz w:val="24"/>
          <w:szCs w:val="24"/>
        </w:rPr>
        <w:t xml:space="preserve">engage in the work of the Project in a professional manner consistent with maintaining a cohesive community, while also maintaining the goodwill and esteem of LF Projects, LFP, Inc. and other partner organizations in the </w:t>
      </w:r>
      <w:proofErr w:type="gramStart"/>
      <w:r>
        <w:rPr>
          <w:color w:val="000000"/>
          <w:sz w:val="24"/>
          <w:szCs w:val="24"/>
        </w:rPr>
        <w:t>open source</w:t>
      </w:r>
      <w:proofErr w:type="gramEnd"/>
      <w:r>
        <w:rPr>
          <w:color w:val="000000"/>
          <w:sz w:val="24"/>
          <w:szCs w:val="24"/>
        </w:rPr>
        <w:t xml:space="preserve"> community; and</w:t>
      </w:r>
    </w:p>
    <w:p w14:paraId="00000038" w14:textId="77777777" w:rsidR="00A4210F" w:rsidRDefault="00480CE0">
      <w:pPr>
        <w:numPr>
          <w:ilvl w:val="2"/>
          <w:numId w:val="1"/>
        </w:numPr>
        <w:pBdr>
          <w:top w:val="nil"/>
          <w:left w:val="nil"/>
          <w:bottom w:val="nil"/>
          <w:right w:val="nil"/>
          <w:between w:val="nil"/>
        </w:pBdr>
        <w:spacing w:after="240"/>
        <w:rPr>
          <w:color w:val="000000"/>
          <w:sz w:val="24"/>
          <w:szCs w:val="24"/>
        </w:rPr>
      </w:pPr>
      <w:r>
        <w:rPr>
          <w:color w:val="000000"/>
          <w:sz w:val="24"/>
          <w:szCs w:val="24"/>
        </w:rPr>
        <w:t>respect the rights of all trademark owners, including any branding and trademark usage guidelines.</w:t>
      </w:r>
    </w:p>
    <w:p w14:paraId="00000039" w14:textId="77777777" w:rsidR="00A4210F" w:rsidRDefault="00480CE0">
      <w:pPr>
        <w:pStyle w:val="Heading1"/>
        <w:keepNext w:val="0"/>
        <w:numPr>
          <w:ilvl w:val="0"/>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Intellectual Property Policy</w:t>
      </w:r>
    </w:p>
    <w:p w14:paraId="0000003A" w14:textId="77777777" w:rsidR="00A4210F" w:rsidRDefault="00480CE0">
      <w:pPr>
        <w:pStyle w:val="Heading1"/>
        <w:keepNext w:val="0"/>
        <w:numPr>
          <w:ilvl w:val="1"/>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Collaborators acknowledge that the copyright in all new contributions will be retained by the copyright holder as independent works of authorship and that no contributor or copyright holder will be required to assign copyrights to the Project. </w:t>
      </w:r>
    </w:p>
    <w:p w14:paraId="0000003B" w14:textId="77777777" w:rsidR="00A4210F" w:rsidRDefault="00480CE0">
      <w:pPr>
        <w:pStyle w:val="Heading1"/>
        <w:keepNext w:val="0"/>
        <w:numPr>
          <w:ilvl w:val="1"/>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lastRenderedPageBreak/>
        <w:t xml:space="preserve">Except as described in Section 7.c., all contributions to the Project are subject to the following: </w:t>
      </w:r>
    </w:p>
    <w:p w14:paraId="0000003C" w14:textId="4A710E5D" w:rsidR="00A4210F" w:rsidRDefault="00480CE0">
      <w:pPr>
        <w:pStyle w:val="Heading1"/>
        <w:keepNext w:val="0"/>
        <w:numPr>
          <w:ilvl w:val="2"/>
          <w:numId w:val="1"/>
        </w:numPr>
        <w:spacing w:before="0"/>
        <w:rPr>
          <w:b w:val="0"/>
          <w:sz w:val="24"/>
          <w:szCs w:val="24"/>
        </w:rPr>
      </w:pPr>
      <w:r>
        <w:rPr>
          <w:rFonts w:ascii="Times New Roman" w:eastAsia="Times New Roman" w:hAnsi="Times New Roman" w:cs="Times New Roman"/>
          <w:b w:val="0"/>
          <w:sz w:val="24"/>
          <w:szCs w:val="24"/>
        </w:rPr>
        <w:t xml:space="preserve">All new inbound code contributions to the </w:t>
      </w:r>
      <w:r w:rsidRPr="007B366C">
        <w:rPr>
          <w:rFonts w:ascii="Times New Roman" w:eastAsia="Times New Roman" w:hAnsi="Times New Roman" w:cs="Times New Roman"/>
          <w:b w:val="0"/>
          <w:sz w:val="24"/>
          <w:szCs w:val="24"/>
        </w:rPr>
        <w:t xml:space="preserve">Project must be made using </w:t>
      </w:r>
      <w:ins w:id="19" w:author="Dave Thaler" w:date="2022-04-04T16:55:00Z">
        <w:r w:rsidR="007B366C" w:rsidRPr="007B366C">
          <w:rPr>
            <w:rFonts w:ascii="Times New Roman" w:eastAsia="Times New Roman" w:hAnsi="Times New Roman" w:cs="Times New Roman"/>
            <w:b w:val="0"/>
            <w:sz w:val="24"/>
            <w:szCs w:val="24"/>
          </w:rPr>
          <w:t>the MIT License, available at https://opensource.org/licenses/MIT</w:t>
        </w:r>
      </w:ins>
      <w:del w:id="20" w:author="Dave Thaler" w:date="2022-04-04T16:55:00Z">
        <w:r w:rsidRPr="007B366C" w:rsidDel="007B366C">
          <w:rPr>
            <w:rFonts w:ascii="Times New Roman" w:eastAsia="Times New Roman" w:hAnsi="Times New Roman" w:cs="Times New Roman"/>
            <w:b w:val="0"/>
            <w:sz w:val="24"/>
            <w:szCs w:val="24"/>
            <w:highlight w:val="yellow"/>
          </w:rPr>
          <w:delText xml:space="preserve">[the Apache License, Version 2.0, available at </w:delText>
        </w:r>
        <w:r w:rsidRPr="007B366C" w:rsidDel="007B366C">
          <w:rPr>
            <w:b w:val="0"/>
            <w:rPrChange w:id="21" w:author="Dave Thaler" w:date="2022-04-04T16:55:00Z">
              <w:rPr/>
            </w:rPrChange>
          </w:rPr>
          <w:fldChar w:fldCharType="begin"/>
        </w:r>
        <w:r w:rsidRPr="007B366C" w:rsidDel="007B366C">
          <w:rPr>
            <w:b w:val="0"/>
          </w:rPr>
          <w:delInstrText xml:space="preserve"> HYPERLINK "https://www.apache.org/licenses/LICENSE-2.0" \h </w:delInstrText>
        </w:r>
        <w:r w:rsidRPr="007B366C" w:rsidDel="007B366C">
          <w:rPr>
            <w:b w:val="0"/>
            <w:rPrChange w:id="22" w:author="Dave Thaler" w:date="2022-04-04T16:55:00Z">
              <w:rPr>
                <w:rFonts w:ascii="Times New Roman" w:eastAsia="Times New Roman" w:hAnsi="Times New Roman" w:cs="Times New Roman"/>
                <w:color w:val="0563C1"/>
                <w:sz w:val="24"/>
                <w:szCs w:val="24"/>
                <w:highlight w:val="yellow"/>
                <w:u w:val="single"/>
              </w:rPr>
            </w:rPrChange>
          </w:rPr>
          <w:fldChar w:fldCharType="separate"/>
        </w:r>
        <w:r w:rsidRPr="007B366C" w:rsidDel="007B366C">
          <w:rPr>
            <w:rFonts w:ascii="Times New Roman" w:eastAsia="Times New Roman" w:hAnsi="Times New Roman" w:cs="Times New Roman"/>
            <w:b w:val="0"/>
            <w:color w:val="0563C1"/>
            <w:sz w:val="24"/>
            <w:szCs w:val="24"/>
            <w:highlight w:val="yellow"/>
            <w:u w:val="single"/>
          </w:rPr>
          <w:delText>https://www.apache.org/licenses/LICENSE-2.0</w:delText>
        </w:r>
        <w:r w:rsidRPr="007B366C" w:rsidDel="007B366C">
          <w:rPr>
            <w:rFonts w:ascii="Times New Roman" w:eastAsia="Times New Roman" w:hAnsi="Times New Roman" w:cs="Times New Roman"/>
            <w:b w:val="0"/>
            <w:color w:val="0563C1"/>
            <w:sz w:val="24"/>
            <w:szCs w:val="24"/>
            <w:highlight w:val="yellow"/>
            <w:u w:val="single"/>
            <w:rPrChange w:id="23" w:author="Dave Thaler" w:date="2022-04-04T16:55:00Z">
              <w:rPr>
                <w:rFonts w:ascii="Times New Roman" w:eastAsia="Times New Roman" w:hAnsi="Times New Roman" w:cs="Times New Roman"/>
                <w:color w:val="0563C1"/>
                <w:sz w:val="24"/>
                <w:szCs w:val="24"/>
                <w:highlight w:val="yellow"/>
                <w:u w:val="single"/>
              </w:rPr>
            </w:rPrChange>
          </w:rPr>
          <w:fldChar w:fldCharType="end"/>
        </w:r>
        <w:r w:rsidRPr="007B366C" w:rsidDel="007B366C">
          <w:rPr>
            <w:rFonts w:ascii="Times New Roman" w:eastAsia="Times New Roman" w:hAnsi="Times New Roman" w:cs="Times New Roman"/>
            <w:b w:val="0"/>
            <w:sz w:val="24"/>
            <w:szCs w:val="24"/>
            <w:highlight w:val="yellow"/>
          </w:rPr>
          <w:delText>]</w:delText>
        </w:r>
      </w:del>
      <w:r w:rsidRPr="007B366C">
        <w:rPr>
          <w:rFonts w:ascii="Times New Roman" w:eastAsia="Times New Roman" w:hAnsi="Times New Roman" w:cs="Times New Roman"/>
          <w:b w:val="0"/>
          <w:sz w:val="24"/>
          <w:szCs w:val="24"/>
        </w:rPr>
        <w:t xml:space="preserve"> (</w:t>
      </w:r>
      <w:r>
        <w:rPr>
          <w:rFonts w:ascii="Times New Roman" w:eastAsia="Times New Roman" w:hAnsi="Times New Roman" w:cs="Times New Roman"/>
          <w:b w:val="0"/>
          <w:sz w:val="24"/>
          <w:szCs w:val="24"/>
        </w:rPr>
        <w:t xml:space="preserve">the “Project License”). </w:t>
      </w:r>
    </w:p>
    <w:p w14:paraId="0000003D" w14:textId="77777777" w:rsidR="00A4210F" w:rsidRDefault="00480CE0">
      <w:pPr>
        <w:pStyle w:val="Heading1"/>
        <w:keepNext w:val="0"/>
        <w:numPr>
          <w:ilvl w:val="2"/>
          <w:numId w:val="1"/>
        </w:numPr>
        <w:spacing w:before="0"/>
        <w:rPr>
          <w:b w:val="0"/>
          <w:sz w:val="24"/>
          <w:szCs w:val="24"/>
        </w:rPr>
      </w:pPr>
      <w:r>
        <w:rPr>
          <w:rFonts w:ascii="Times New Roman" w:eastAsia="Times New Roman" w:hAnsi="Times New Roman" w:cs="Times New Roman"/>
          <w:b w:val="0"/>
          <w:sz w:val="24"/>
          <w:szCs w:val="24"/>
        </w:rPr>
        <w:t>All new inbound code contributions must also be accompanied by a Developer Certificate of Origin (</w:t>
      </w:r>
      <w:hyperlink r:id="rId8">
        <w:r>
          <w:rPr>
            <w:rFonts w:ascii="Times New Roman" w:eastAsia="Times New Roman" w:hAnsi="Times New Roman" w:cs="Times New Roman"/>
            <w:b w:val="0"/>
            <w:color w:val="0563C1"/>
            <w:sz w:val="24"/>
            <w:szCs w:val="24"/>
            <w:u w:val="single"/>
          </w:rPr>
          <w:t>http://developercertificate.org</w:t>
        </w:r>
      </w:hyperlink>
      <w:r>
        <w:rPr>
          <w:rFonts w:ascii="Times New Roman" w:eastAsia="Times New Roman" w:hAnsi="Times New Roman" w:cs="Times New Roman"/>
          <w:b w:val="0"/>
          <w:sz w:val="24"/>
          <w:szCs w:val="24"/>
        </w:rPr>
        <w:t>) sign-off in the source code system that is submitted through a TSC-approved contribution process which will bind the authorized contributor and, if not self-employed, their employer to the applicable license;</w:t>
      </w:r>
    </w:p>
    <w:p w14:paraId="0000003E" w14:textId="77777777" w:rsidR="00A4210F" w:rsidRDefault="00480CE0">
      <w:pPr>
        <w:pStyle w:val="Heading1"/>
        <w:keepNext w:val="0"/>
        <w:numPr>
          <w:ilvl w:val="2"/>
          <w:numId w:val="1"/>
        </w:numPr>
        <w:spacing w:before="0"/>
        <w:rPr>
          <w:b w:val="0"/>
          <w:sz w:val="24"/>
          <w:szCs w:val="24"/>
        </w:rPr>
      </w:pPr>
      <w:r>
        <w:rPr>
          <w:rFonts w:ascii="Times New Roman" w:eastAsia="Times New Roman" w:hAnsi="Times New Roman" w:cs="Times New Roman"/>
          <w:b w:val="0"/>
          <w:sz w:val="24"/>
          <w:szCs w:val="24"/>
        </w:rPr>
        <w:t>All outbound code will be made available under the Project License.</w:t>
      </w:r>
    </w:p>
    <w:p w14:paraId="0000003F" w14:textId="4EDC8643" w:rsidR="00A4210F" w:rsidRDefault="00480CE0">
      <w:pPr>
        <w:pStyle w:val="Heading1"/>
        <w:keepNext w:val="0"/>
        <w:numPr>
          <w:ilvl w:val="2"/>
          <w:numId w:val="1"/>
        </w:numPr>
        <w:spacing w:before="0"/>
        <w:rPr>
          <w:b w:val="0"/>
          <w:sz w:val="24"/>
          <w:szCs w:val="24"/>
        </w:rPr>
      </w:pPr>
      <w:r>
        <w:rPr>
          <w:rFonts w:ascii="Times New Roman" w:eastAsia="Times New Roman" w:hAnsi="Times New Roman" w:cs="Times New Roman"/>
          <w:b w:val="0"/>
          <w:sz w:val="24"/>
          <w:szCs w:val="24"/>
        </w:rPr>
        <w:t xml:space="preserve">Documentation will be received and made available by the Project under the </w:t>
      </w:r>
      <w:ins w:id="24" w:author="Dave Thaler" w:date="2022-05-18T10:22:00Z">
        <w:r w:rsidR="006F570C" w:rsidRPr="007B366C">
          <w:rPr>
            <w:rFonts w:ascii="Times New Roman" w:eastAsia="Times New Roman" w:hAnsi="Times New Roman" w:cs="Times New Roman"/>
            <w:b w:val="0"/>
            <w:sz w:val="24"/>
            <w:szCs w:val="24"/>
          </w:rPr>
          <w:t>MIT License, available at https://opensource.org/licenses/MIT</w:t>
        </w:r>
      </w:ins>
      <w:del w:id="25" w:author="Dave Thaler" w:date="2022-05-18T10:22:00Z">
        <w:r w:rsidDel="006F570C">
          <w:rPr>
            <w:rFonts w:ascii="Times New Roman" w:eastAsia="Times New Roman" w:hAnsi="Times New Roman" w:cs="Times New Roman"/>
            <w:b w:val="0"/>
            <w:sz w:val="24"/>
            <w:szCs w:val="24"/>
          </w:rPr>
          <w:delText xml:space="preserve">Creative Commons Attribution 4.0 International License (available at </w:delText>
        </w:r>
        <w:r w:rsidR="00D055DD" w:rsidDel="006F570C">
          <w:fldChar w:fldCharType="begin"/>
        </w:r>
        <w:r w:rsidR="00D055DD" w:rsidDel="006F570C">
          <w:delInstrText xml:space="preserve"> HYPERLINK "http://creativecommons.org/licenses/by/4.0/" \h </w:delInstrText>
        </w:r>
        <w:r w:rsidR="00D055DD" w:rsidDel="006F570C">
          <w:fldChar w:fldCharType="separate"/>
        </w:r>
        <w:r w:rsidDel="006F570C">
          <w:rPr>
            <w:rFonts w:ascii="Times New Roman" w:eastAsia="Times New Roman" w:hAnsi="Times New Roman" w:cs="Times New Roman"/>
            <w:b w:val="0"/>
            <w:color w:val="0563C1"/>
            <w:sz w:val="24"/>
            <w:szCs w:val="24"/>
            <w:u w:val="single"/>
          </w:rPr>
          <w:delText>http://creativecommons.org/licenses/by/4.0/</w:delText>
        </w:r>
        <w:r w:rsidR="00D055DD" w:rsidDel="006F570C">
          <w:rPr>
            <w:rFonts w:ascii="Times New Roman" w:eastAsia="Times New Roman" w:hAnsi="Times New Roman" w:cs="Times New Roman"/>
            <w:b w:val="0"/>
            <w:color w:val="0563C1"/>
            <w:sz w:val="24"/>
            <w:szCs w:val="24"/>
            <w:u w:val="single"/>
          </w:rPr>
          <w:fldChar w:fldCharType="end"/>
        </w:r>
        <w:r w:rsidDel="006F570C">
          <w:rPr>
            <w:rFonts w:ascii="Times New Roman" w:eastAsia="Times New Roman" w:hAnsi="Times New Roman" w:cs="Times New Roman"/>
            <w:b w:val="0"/>
            <w:sz w:val="24"/>
            <w:szCs w:val="24"/>
          </w:rPr>
          <w:delText>)</w:delText>
        </w:r>
      </w:del>
      <w:r>
        <w:rPr>
          <w:rFonts w:ascii="Times New Roman" w:eastAsia="Times New Roman" w:hAnsi="Times New Roman" w:cs="Times New Roman"/>
          <w:b w:val="0"/>
          <w:sz w:val="24"/>
          <w:szCs w:val="24"/>
        </w:rPr>
        <w:t xml:space="preserve">. </w:t>
      </w:r>
    </w:p>
    <w:p w14:paraId="00000040" w14:textId="77777777" w:rsidR="00A4210F" w:rsidRDefault="00480CE0">
      <w:pPr>
        <w:pStyle w:val="Heading1"/>
        <w:keepNext w:val="0"/>
        <w:numPr>
          <w:ilvl w:val="2"/>
          <w:numId w:val="1"/>
        </w:numPr>
        <w:spacing w:before="0"/>
        <w:rPr>
          <w:b w:val="0"/>
          <w:sz w:val="24"/>
          <w:szCs w:val="24"/>
        </w:rPr>
      </w:pPr>
      <w:r>
        <w:rPr>
          <w:rFonts w:ascii="Times New Roman" w:eastAsia="Times New Roman" w:hAnsi="Times New Roman" w:cs="Times New Roman"/>
          <w:b w:val="0"/>
          <w:sz w:val="24"/>
          <w:szCs w:val="24"/>
        </w:rPr>
        <w:t xml:space="preserve">To the extent a contribution includes or consists of data, any rights in such data shall be made </w:t>
      </w:r>
      <w:r w:rsidRPr="007B366C">
        <w:rPr>
          <w:rFonts w:ascii="Times New Roman" w:eastAsia="Times New Roman" w:hAnsi="Times New Roman" w:cs="Times New Roman"/>
          <w:b w:val="0"/>
          <w:sz w:val="24"/>
          <w:szCs w:val="24"/>
        </w:rPr>
        <w:t xml:space="preserve">available under the </w:t>
      </w:r>
      <w:del w:id="26" w:author="Dave Thaler" w:date="2022-04-04T16:56:00Z">
        <w:r w:rsidRPr="007B366C" w:rsidDel="007B366C">
          <w:rPr>
            <w:rFonts w:ascii="Times New Roman" w:eastAsia="Times New Roman" w:hAnsi="Times New Roman" w:cs="Times New Roman"/>
            <w:b w:val="0"/>
            <w:sz w:val="24"/>
            <w:szCs w:val="24"/>
            <w:highlight w:val="yellow"/>
            <w:rPrChange w:id="27" w:author="Dave Thaler" w:date="2022-04-04T16:56:00Z">
              <w:rPr>
                <w:rFonts w:ascii="Times New Roman" w:eastAsia="Times New Roman" w:hAnsi="Times New Roman" w:cs="Times New Roman"/>
                <w:sz w:val="24"/>
                <w:szCs w:val="24"/>
                <w:highlight w:val="yellow"/>
              </w:rPr>
            </w:rPrChange>
          </w:rPr>
          <w:delText>[</w:delText>
        </w:r>
      </w:del>
      <w:r w:rsidRPr="00BD095E">
        <w:rPr>
          <w:rFonts w:ascii="Times New Roman" w:eastAsia="Times New Roman" w:hAnsi="Times New Roman" w:cs="Times New Roman"/>
          <w:b w:val="0"/>
          <w:sz w:val="24"/>
          <w:szCs w:val="24"/>
        </w:rPr>
        <w:t>CDLA-Permissive 1.0 License</w:t>
      </w:r>
      <w:del w:id="28" w:author="Dave Thaler" w:date="2022-04-04T16:56:00Z">
        <w:r w:rsidRPr="007B366C" w:rsidDel="007B366C">
          <w:rPr>
            <w:rFonts w:ascii="Times New Roman" w:eastAsia="Times New Roman" w:hAnsi="Times New Roman" w:cs="Times New Roman"/>
            <w:b w:val="0"/>
            <w:sz w:val="24"/>
            <w:szCs w:val="24"/>
            <w:highlight w:val="yellow"/>
            <w:rPrChange w:id="29" w:author="Dave Thaler" w:date="2022-04-04T16:56:00Z">
              <w:rPr>
                <w:rFonts w:ascii="Times New Roman" w:eastAsia="Times New Roman" w:hAnsi="Times New Roman" w:cs="Times New Roman"/>
                <w:sz w:val="24"/>
                <w:szCs w:val="24"/>
                <w:highlight w:val="yellow"/>
              </w:rPr>
            </w:rPrChange>
          </w:rPr>
          <w:delText>]</w:delText>
        </w:r>
      </w:del>
      <w:r w:rsidRPr="007B366C">
        <w:rPr>
          <w:rFonts w:ascii="Times New Roman" w:eastAsia="Times New Roman" w:hAnsi="Times New Roman" w:cs="Times New Roman"/>
          <w:b w:val="0"/>
          <w:sz w:val="24"/>
          <w:szCs w:val="24"/>
          <w:rPrChange w:id="30" w:author="Dave Thaler" w:date="2022-04-04T16:56:00Z">
            <w:rPr>
              <w:rFonts w:ascii="Times New Roman" w:eastAsia="Times New Roman" w:hAnsi="Times New Roman" w:cs="Times New Roman"/>
              <w:sz w:val="24"/>
              <w:szCs w:val="24"/>
            </w:rPr>
          </w:rPrChange>
        </w:rPr>
        <w:t>.</w:t>
      </w:r>
    </w:p>
    <w:p w14:paraId="00000041" w14:textId="77777777" w:rsidR="00A4210F" w:rsidRDefault="00480CE0">
      <w:pPr>
        <w:pStyle w:val="Heading1"/>
        <w:keepNext w:val="0"/>
        <w:numPr>
          <w:ilvl w:val="2"/>
          <w:numId w:val="1"/>
        </w:numPr>
        <w:spacing w:before="0"/>
        <w:rPr>
          <w:b w:val="0"/>
          <w:sz w:val="24"/>
          <w:szCs w:val="24"/>
        </w:rPr>
      </w:pPr>
      <w:r>
        <w:rPr>
          <w:rFonts w:ascii="Times New Roman" w:eastAsia="Times New Roman" w:hAnsi="Times New Roman" w:cs="Times New Roman"/>
          <w:b w:val="0"/>
          <w:sz w:val="24"/>
          <w:szCs w:val="24"/>
        </w:rPr>
        <w:t xml:space="preserve">The Project may seek to integrate and contribute back to other </w:t>
      </w:r>
      <w:proofErr w:type="gramStart"/>
      <w:r>
        <w:rPr>
          <w:rFonts w:ascii="Times New Roman" w:eastAsia="Times New Roman" w:hAnsi="Times New Roman" w:cs="Times New Roman"/>
          <w:b w:val="0"/>
          <w:sz w:val="24"/>
          <w:szCs w:val="24"/>
        </w:rPr>
        <w:t>open source</w:t>
      </w:r>
      <w:proofErr w:type="gramEnd"/>
      <w:r>
        <w:rPr>
          <w:rFonts w:ascii="Times New Roman" w:eastAsia="Times New Roman" w:hAnsi="Times New Roman" w:cs="Times New Roman"/>
          <w:b w:val="0"/>
          <w:sz w:val="24"/>
          <w:szCs w:val="24"/>
        </w:rPr>
        <w:t xml:space="preserve"> projects (“Upstream Projects”). In such cases, the Project will conform to all license requirements of the Upstream Projects, including dependencies, leveraged by the Project.  Upstream Project code contributions</w:t>
      </w:r>
      <w:r>
        <w:rPr>
          <w:rFonts w:ascii="Times New Roman" w:eastAsia="Times New Roman" w:hAnsi="Times New Roman" w:cs="Times New Roman"/>
          <w:b w:val="0"/>
          <w:color w:val="222222"/>
          <w:sz w:val="24"/>
          <w:szCs w:val="24"/>
        </w:rPr>
        <w:t xml:space="preserve"> not stored within the Project’s main code repository will comply with the contribution process and license terms for the applicable Upstream Project</w:t>
      </w:r>
      <w:r>
        <w:rPr>
          <w:rFonts w:ascii="Times New Roman" w:eastAsia="Times New Roman" w:hAnsi="Times New Roman" w:cs="Times New Roman"/>
          <w:b w:val="0"/>
          <w:sz w:val="24"/>
          <w:szCs w:val="24"/>
        </w:rPr>
        <w:t>.</w:t>
      </w:r>
    </w:p>
    <w:p w14:paraId="00000042" w14:textId="77777777" w:rsidR="00A4210F" w:rsidRDefault="00480CE0">
      <w:pPr>
        <w:pStyle w:val="Heading1"/>
        <w:keepNext w:val="0"/>
        <w:numPr>
          <w:ilvl w:val="1"/>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The TSC may approve the use of an alternative license or licenses for inbound or outbound contributions on an exception basis. To request an exception, please describe the contribution, the alternative </w:t>
      </w:r>
      <w:proofErr w:type="gramStart"/>
      <w:r>
        <w:rPr>
          <w:rFonts w:ascii="Times New Roman" w:eastAsia="Times New Roman" w:hAnsi="Times New Roman" w:cs="Times New Roman"/>
          <w:b w:val="0"/>
          <w:sz w:val="24"/>
          <w:szCs w:val="24"/>
        </w:rPr>
        <w:t>open source</w:t>
      </w:r>
      <w:proofErr w:type="gramEnd"/>
      <w:r>
        <w:rPr>
          <w:rFonts w:ascii="Times New Roman" w:eastAsia="Times New Roman" w:hAnsi="Times New Roman" w:cs="Times New Roman"/>
          <w:b w:val="0"/>
          <w:sz w:val="24"/>
          <w:szCs w:val="24"/>
        </w:rPr>
        <w:t xml:space="preserve"> license(s), and the justification for using an alternative open source license for the Project. License exceptions must be approved by a two-thirds vote of the entire TSC. </w:t>
      </w:r>
    </w:p>
    <w:p w14:paraId="00000043" w14:textId="77777777" w:rsidR="00A4210F" w:rsidRDefault="00480CE0">
      <w:pPr>
        <w:pStyle w:val="Heading1"/>
        <w:keepNext w:val="0"/>
        <w:numPr>
          <w:ilvl w:val="1"/>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Contributed files should contain license information, such as SPDX short form identifiers, indicating the </w:t>
      </w:r>
      <w:proofErr w:type="gramStart"/>
      <w:r>
        <w:rPr>
          <w:rFonts w:ascii="Times New Roman" w:eastAsia="Times New Roman" w:hAnsi="Times New Roman" w:cs="Times New Roman"/>
          <w:b w:val="0"/>
          <w:sz w:val="24"/>
          <w:szCs w:val="24"/>
        </w:rPr>
        <w:t>open source</w:t>
      </w:r>
      <w:proofErr w:type="gramEnd"/>
      <w:r>
        <w:rPr>
          <w:rFonts w:ascii="Times New Roman" w:eastAsia="Times New Roman" w:hAnsi="Times New Roman" w:cs="Times New Roman"/>
          <w:b w:val="0"/>
          <w:sz w:val="24"/>
          <w:szCs w:val="24"/>
        </w:rPr>
        <w:t xml:space="preserve"> license or licenses pertaining to the file.</w:t>
      </w:r>
    </w:p>
    <w:p w14:paraId="00000044" w14:textId="77777777" w:rsidR="00A4210F" w:rsidRDefault="00480CE0">
      <w:pPr>
        <w:pStyle w:val="Heading1"/>
        <w:keepNext w:val="0"/>
        <w:numPr>
          <w:ilvl w:val="0"/>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Amendments</w:t>
      </w:r>
    </w:p>
    <w:p w14:paraId="00000045" w14:textId="77777777" w:rsidR="00A4210F" w:rsidRDefault="00480CE0">
      <w:pPr>
        <w:numPr>
          <w:ilvl w:val="1"/>
          <w:numId w:val="1"/>
        </w:numPr>
        <w:pBdr>
          <w:top w:val="nil"/>
          <w:left w:val="nil"/>
          <w:bottom w:val="nil"/>
          <w:right w:val="nil"/>
          <w:between w:val="nil"/>
        </w:pBdr>
        <w:spacing w:after="240"/>
        <w:rPr>
          <w:color w:val="000000"/>
          <w:sz w:val="24"/>
          <w:szCs w:val="24"/>
        </w:rPr>
      </w:pPr>
      <w:r>
        <w:rPr>
          <w:color w:val="000000"/>
          <w:sz w:val="24"/>
          <w:szCs w:val="24"/>
        </w:rPr>
        <w:t>This charter may be amended by a two-thirds vote of the entire TSC and is subject to approval by LF Projects.</w:t>
      </w:r>
    </w:p>
    <w:p w14:paraId="00000046" w14:textId="77777777" w:rsidR="00A4210F" w:rsidRDefault="00A4210F">
      <w:pPr>
        <w:spacing w:after="240"/>
        <w:rPr>
          <w:sz w:val="24"/>
          <w:szCs w:val="24"/>
        </w:rPr>
      </w:pPr>
    </w:p>
    <w:sectPr w:rsidR="00A4210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DB053" w14:textId="77777777" w:rsidR="00D055DD" w:rsidRDefault="00D055DD">
      <w:r>
        <w:separator/>
      </w:r>
    </w:p>
  </w:endnote>
  <w:endnote w:type="continuationSeparator" w:id="0">
    <w:p w14:paraId="3AE68962" w14:textId="77777777" w:rsidR="00D055DD" w:rsidRDefault="00D05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imbus Roman No9 L">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D" w14:textId="77777777" w:rsidR="00A4210F" w:rsidRDefault="00480CE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sidR="00D055DD">
      <w:rPr>
        <w:color w:val="000000"/>
      </w:rPr>
      <w:fldChar w:fldCharType="separate"/>
    </w:r>
    <w:r>
      <w:rPr>
        <w:color w:val="000000"/>
      </w:rPr>
      <w:fldChar w:fldCharType="end"/>
    </w:r>
  </w:p>
  <w:p w14:paraId="0000004E" w14:textId="77777777" w:rsidR="00A4210F" w:rsidRDefault="00A4210F">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8" w14:textId="25E3392E" w:rsidR="00A4210F" w:rsidRDefault="00480CE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6C5B0C">
      <w:rPr>
        <w:noProof/>
        <w:color w:val="000000"/>
      </w:rPr>
      <w:t>1</w:t>
    </w:r>
    <w:r>
      <w:rPr>
        <w:color w:val="000000"/>
      </w:rPr>
      <w:fldChar w:fldCharType="end"/>
    </w:r>
  </w:p>
  <w:p w14:paraId="00000049" w14:textId="77777777" w:rsidR="00A4210F" w:rsidRDefault="00A4210F">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B" w14:textId="77777777" w:rsidR="00A4210F" w:rsidRDefault="00A4210F">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77B9E" w14:textId="77777777" w:rsidR="00D055DD" w:rsidRDefault="00D055DD">
      <w:r>
        <w:separator/>
      </w:r>
    </w:p>
  </w:footnote>
  <w:footnote w:type="continuationSeparator" w:id="0">
    <w:p w14:paraId="345AE9D2" w14:textId="77777777" w:rsidR="00D055DD" w:rsidRDefault="00D055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C" w14:textId="77777777" w:rsidR="00A4210F" w:rsidRDefault="00A4210F">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7" w14:textId="77777777" w:rsidR="00A4210F" w:rsidRDefault="00480CE0">
    <w:pPr>
      <w:tabs>
        <w:tab w:val="center" w:pos="4320"/>
        <w:tab w:val="right" w:pos="8640"/>
      </w:tabs>
      <w:rPr>
        <w:b/>
        <w:sz w:val="24"/>
        <w:szCs w:val="24"/>
        <w:u w:val="single"/>
      </w:rPr>
    </w:pPr>
    <w:r>
      <w:rPr>
        <w:b/>
        <w:sz w:val="24"/>
        <w:szCs w:val="24"/>
        <w:u w:val="single"/>
      </w:rPr>
      <w:t>DRAFT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A" w14:textId="77777777" w:rsidR="00A4210F" w:rsidRDefault="00A4210F">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65606C"/>
    <w:multiLevelType w:val="multilevel"/>
    <w:tmpl w:val="A74EF4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968952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e Thaler">
    <w15:presenceInfo w15:providerId="None" w15:userId="Dave Tha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10F"/>
    <w:rsid w:val="000A24C7"/>
    <w:rsid w:val="00480CE0"/>
    <w:rsid w:val="006C5B0C"/>
    <w:rsid w:val="006F570C"/>
    <w:rsid w:val="006F6ED2"/>
    <w:rsid w:val="007B366C"/>
    <w:rsid w:val="007E4B63"/>
    <w:rsid w:val="00A200EA"/>
    <w:rsid w:val="00A4210F"/>
    <w:rsid w:val="00BD095E"/>
    <w:rsid w:val="00D05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DA0DD"/>
  <w15:docId w15:val="{E0FA3EEE-2DC2-481D-98A0-93D9562E7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240"/>
      <w:ind w:left="720" w:firstLine="360"/>
      <w:outlineLvl w:val="0"/>
    </w:pPr>
    <w:rPr>
      <w:rFonts w:ascii="Arial" w:eastAsia="Arial" w:hAnsi="Arial" w:cs="Arial"/>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6F5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developercertificate.or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lfprojects.org/policies" TargetMode="Externa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1707</Words>
  <Characters>9734</Characters>
  <Application>Microsoft Office Word</Application>
  <DocSecurity>0</DocSecurity>
  <Lines>81</Lines>
  <Paragraphs>22</Paragraphs>
  <ScaleCrop>false</ScaleCrop>
  <Company/>
  <LinksUpToDate>false</LinksUpToDate>
  <CharactersWithSpaces>11419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Dave Thaler</cp:lastModifiedBy>
  <cp:revision>9</cp:revision>
  <dcterms:created xsi:type="dcterms:W3CDTF">2022-04-04T23:49:00Z</dcterms:created>
  <dcterms:modified xsi:type="dcterms:W3CDTF">2022-05-18T17:23:00Z</dcterms:modified>
</cp:coreProperties>
</file>